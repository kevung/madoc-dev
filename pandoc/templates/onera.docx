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8B7" w:rsidRPr="00EA53C0" w:rsidRDefault="005533E5" w:rsidP="00780B38">
      <w:pPr>
        <w:pStyle w:val="celluletableau"/>
      </w:pPr>
      <w:r w:rsidRPr="00EA53C0">
        <w:t xml:space="preserve"> </w:t>
      </w:r>
    </w:p>
    <w:tbl>
      <w:tblPr>
        <w:tblW w:w="0" w:type="auto"/>
        <w:tblLook w:val="04A0" w:firstRow="1" w:lastRow="0" w:firstColumn="1" w:lastColumn="0" w:noHBand="0" w:noVBand="1"/>
      </w:tblPr>
      <w:tblGrid>
        <w:gridCol w:w="5099"/>
        <w:gridCol w:w="4189"/>
      </w:tblGrid>
      <w:tr w:rsidR="00117EE2" w:rsidRPr="00EA53C0" w:rsidTr="00117EE2">
        <w:tc>
          <w:tcPr>
            <w:tcW w:w="5314" w:type="dxa"/>
            <w:shd w:val="clear" w:color="auto" w:fill="auto"/>
            <w:vAlign w:val="center"/>
          </w:tcPr>
          <w:p w:rsidR="004F18B7" w:rsidRPr="00370B68" w:rsidRDefault="004F18B7" w:rsidP="00117EE2">
            <w:pPr>
              <w:jc w:val="left"/>
            </w:pPr>
          </w:p>
          <w:p w:rsidR="004F18B7" w:rsidRPr="00EA53C0" w:rsidRDefault="004F18B7" w:rsidP="00117EE2">
            <w:pPr>
              <w:jc w:val="left"/>
              <w:rPr>
                <w:sz w:val="36"/>
                <w:szCs w:val="36"/>
              </w:rPr>
            </w:pPr>
            <w:r w:rsidRPr="00A235D4">
              <w:rPr>
                <w:noProof/>
                <w:lang w:eastAsia="fr-FR" w:bidi="ar-SA"/>
              </w:rPr>
              <w:drawing>
                <wp:anchor distT="0" distB="6985" distL="114935" distR="120015" simplePos="0" relativeHeight="251659264" behindDoc="0" locked="0" layoutInCell="1" allowOverlap="1" wp14:anchorId="2A9C077E" wp14:editId="3ED838FA">
                  <wp:simplePos x="0" y="0"/>
                  <wp:positionH relativeFrom="column">
                    <wp:posOffset>3269615</wp:posOffset>
                  </wp:positionH>
                  <wp:positionV relativeFrom="paragraph">
                    <wp:posOffset>172085</wp:posOffset>
                  </wp:positionV>
                  <wp:extent cx="2911475" cy="829310"/>
                  <wp:effectExtent l="0" t="0" r="3175" b="889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1475" cy="829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18B7" w:rsidRPr="00EA53C0" w:rsidRDefault="00B872C6" w:rsidP="00117EE2">
            <w:pPr>
              <w:jc w:val="left"/>
              <w:rPr>
                <w:sz w:val="36"/>
                <w:szCs w:val="36"/>
              </w:rPr>
            </w:pPr>
            <w:r w:rsidRPr="00A235D4">
              <w:rPr>
                <w:noProof/>
                <w:lang w:eastAsia="fr-FR" w:bidi="ar-SA"/>
              </w:rPr>
              <w:drawing>
                <wp:inline distT="0" distB="0" distL="0" distR="0" wp14:anchorId="080E9E3F" wp14:editId="33D99F0B">
                  <wp:extent cx="2619375" cy="642487"/>
                  <wp:effectExtent l="0" t="0" r="0" b="5715"/>
                  <wp:docPr id="7" name="Image 7" descr="D:\PARTAGE\Scalian\COULEUR\SCALIAN-DS_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ARTAGE\Scalian\COULEUR\SCALIAN-DS_RVB.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0361" cy="686880"/>
                          </a:xfrm>
                          <a:prstGeom prst="rect">
                            <a:avLst/>
                          </a:prstGeom>
                          <a:noFill/>
                          <a:ln>
                            <a:noFill/>
                          </a:ln>
                        </pic:spPr>
                      </pic:pic>
                    </a:graphicData>
                  </a:graphic>
                </wp:inline>
              </w:drawing>
            </w:r>
          </w:p>
          <w:p w:rsidR="004F18B7" w:rsidRPr="00370B68" w:rsidRDefault="004F18B7" w:rsidP="00117EE2">
            <w:pPr>
              <w:jc w:val="left"/>
            </w:pPr>
          </w:p>
          <w:p w:rsidR="004F18B7" w:rsidRPr="00180C57" w:rsidRDefault="004F18B7" w:rsidP="00117EE2">
            <w:pPr>
              <w:jc w:val="left"/>
            </w:pPr>
          </w:p>
        </w:tc>
        <w:tc>
          <w:tcPr>
            <w:tcW w:w="5314" w:type="dxa"/>
            <w:shd w:val="clear" w:color="auto" w:fill="auto"/>
          </w:tcPr>
          <w:p w:rsidR="004F18B7" w:rsidRPr="00EA53C0" w:rsidRDefault="004F18B7" w:rsidP="003307B0"/>
        </w:tc>
      </w:tr>
    </w:tbl>
    <w:p w:rsidR="004F18B7" w:rsidRPr="00EA53C0" w:rsidRDefault="004F18B7" w:rsidP="003307B0"/>
    <w:p w:rsidR="004F18B7" w:rsidRPr="00EA53C0" w:rsidRDefault="004F18B7" w:rsidP="003307B0">
      <w:r w:rsidRPr="00EA53C0">
        <w:tab/>
      </w:r>
    </w:p>
    <w:p w:rsidR="004F18B7" w:rsidRPr="00EA53C0" w:rsidRDefault="004F18B7" w:rsidP="003307B0"/>
    <w:p w:rsidR="004F18B7" w:rsidRPr="00EA53C0" w:rsidRDefault="004F18B7" w:rsidP="003307B0"/>
    <w:p w:rsidR="004F18B7" w:rsidRPr="00EA53C0" w:rsidRDefault="004F18B7" w:rsidP="003307B0"/>
    <w:p w:rsidR="004F18B7" w:rsidRPr="00EA53C0" w:rsidRDefault="004F18B7" w:rsidP="003307B0"/>
    <w:p w:rsidR="004F18B7" w:rsidRPr="00EA53C0" w:rsidRDefault="004F18B7" w:rsidP="00B872C6">
      <w:pPr>
        <w:jc w:val="center"/>
        <w:rPr>
          <w:rFonts w:eastAsiaTheme="majorEastAsia"/>
          <w:b/>
          <w:caps/>
          <w:color w:val="323E4F" w:themeColor="text2" w:themeShade="BF"/>
          <w:spacing w:val="5"/>
          <w:kern w:val="28"/>
          <w:sz w:val="36"/>
          <w:szCs w:val="47"/>
        </w:rPr>
      </w:pPr>
      <w:r w:rsidRPr="00EA53C0">
        <w:rPr>
          <w:rFonts w:eastAsiaTheme="majorEastAsia"/>
          <w:b/>
          <w:caps/>
          <w:color w:val="323E4F" w:themeColor="text2" w:themeShade="BF"/>
          <w:spacing w:val="5"/>
          <w:kern w:val="28"/>
          <w:sz w:val="36"/>
          <w:szCs w:val="47"/>
        </w:rPr>
        <w:t xml:space="preserve">Document « Dossier de définition détaillé </w:t>
      </w:r>
      <w:r w:rsidR="002229BF" w:rsidRPr="00EA53C0">
        <w:rPr>
          <w:rFonts w:eastAsiaTheme="majorEastAsia"/>
          <w:b/>
          <w:caps/>
          <w:color w:val="323E4F" w:themeColor="text2" w:themeShade="BF"/>
          <w:spacing w:val="5"/>
          <w:kern w:val="28"/>
          <w:sz w:val="36"/>
          <w:szCs w:val="47"/>
        </w:rPr>
        <w:t>DU MODE IMAGE SOURCE</w:t>
      </w:r>
      <w:r w:rsidRPr="00EA53C0">
        <w:rPr>
          <w:rFonts w:eastAsiaTheme="majorEastAsia"/>
          <w:b/>
          <w:caps/>
          <w:color w:val="323E4F" w:themeColor="text2" w:themeShade="BF"/>
          <w:spacing w:val="5"/>
          <w:kern w:val="28"/>
          <w:sz w:val="36"/>
          <w:szCs w:val="47"/>
        </w:rPr>
        <w:t> »</w:t>
      </w:r>
    </w:p>
    <w:p w:rsidR="004F18B7" w:rsidRPr="00EA53C0" w:rsidRDefault="004F18B7" w:rsidP="003307B0"/>
    <w:p w:rsidR="004F18B7" w:rsidRPr="00EA53C0" w:rsidRDefault="004F18B7" w:rsidP="003307B0"/>
    <w:p w:rsidR="004F18B7" w:rsidRPr="00EA53C0" w:rsidRDefault="004F18B7" w:rsidP="00B872C6">
      <w:pPr>
        <w:pStyle w:val="Sous-titre"/>
        <w:keepNext w:val="0"/>
        <w:spacing w:before="0" w:after="0"/>
        <w:rPr>
          <w:rFonts w:eastAsiaTheme="majorEastAsia" w:cs="Arial"/>
          <w:i w:val="0"/>
          <w:color w:val="000000" w:themeColor="text1"/>
          <w:spacing w:val="15"/>
          <w:sz w:val="32"/>
          <w:szCs w:val="21"/>
        </w:rPr>
      </w:pPr>
      <w:r w:rsidRPr="00EA53C0">
        <w:rPr>
          <w:rFonts w:eastAsiaTheme="majorEastAsia" w:cs="Arial"/>
          <w:i w:val="0"/>
          <w:color w:val="000000" w:themeColor="text1"/>
          <w:spacing w:val="15"/>
          <w:sz w:val="32"/>
          <w:szCs w:val="21"/>
        </w:rPr>
        <w:t>COMAREM : Etape 1– COnnaissance et modélisation de référence de l’environnement MARitime en ElectroMagnétique assujetti aux aéronefs</w:t>
      </w:r>
    </w:p>
    <w:p w:rsidR="004F18B7" w:rsidRPr="00EA53C0" w:rsidRDefault="004F18B7" w:rsidP="003307B0"/>
    <w:p w:rsidR="004F18B7" w:rsidRPr="00EA53C0" w:rsidRDefault="004F18B7" w:rsidP="003307B0"/>
    <w:p w:rsidR="004F18B7" w:rsidRPr="00EA53C0" w:rsidRDefault="004F18B7" w:rsidP="003307B0"/>
    <w:tbl>
      <w:tblPr>
        <w:tblpPr w:leftFromText="141" w:rightFromText="141" w:vertAnchor="text" w:horzAnchor="margin" w:tblpY="256"/>
        <w:tblW w:w="9713" w:type="dxa"/>
        <w:tblBorders>
          <w:bottom w:val="single" w:sz="2" w:space="0" w:color="000001"/>
          <w:insideH w:val="single" w:sz="2" w:space="0" w:color="000001"/>
        </w:tblBorders>
        <w:tblLayout w:type="fixed"/>
        <w:tblCellMar>
          <w:left w:w="71" w:type="dxa"/>
          <w:right w:w="71" w:type="dxa"/>
        </w:tblCellMar>
        <w:tblLook w:val="0000" w:firstRow="0" w:lastRow="0" w:firstColumn="0" w:lastColumn="0" w:noHBand="0" w:noVBand="0"/>
      </w:tblPr>
      <w:tblGrid>
        <w:gridCol w:w="990"/>
        <w:gridCol w:w="2126"/>
        <w:gridCol w:w="1618"/>
        <w:gridCol w:w="1647"/>
        <w:gridCol w:w="1666"/>
        <w:gridCol w:w="1666"/>
      </w:tblGrid>
      <w:tr w:rsidR="004F18B7" w:rsidRPr="00EA53C0" w:rsidTr="002229BF">
        <w:trPr>
          <w:cantSplit/>
          <w:trHeight w:val="660"/>
        </w:trPr>
        <w:tc>
          <w:tcPr>
            <w:tcW w:w="990" w:type="dxa"/>
            <w:tcBorders>
              <w:top w:val="single" w:sz="2" w:space="0" w:color="000001"/>
              <w:left w:val="single" w:sz="2" w:space="0" w:color="000001"/>
              <w:bottom w:val="single" w:sz="2" w:space="0" w:color="000001"/>
            </w:tcBorders>
            <w:shd w:val="clear" w:color="auto" w:fill="auto"/>
            <w:tcMar>
              <w:left w:w="67" w:type="dxa"/>
            </w:tcMar>
            <w:vAlign w:val="center"/>
          </w:tcPr>
          <w:p w:rsidR="00B872C6" w:rsidRPr="00EA53C0" w:rsidRDefault="00B872C6" w:rsidP="00B872C6">
            <w:pPr>
              <w:jc w:val="center"/>
            </w:pPr>
          </w:p>
          <w:p w:rsidR="004F18B7" w:rsidRPr="00EA53C0" w:rsidRDefault="004F18B7" w:rsidP="00B872C6">
            <w:pPr>
              <w:jc w:val="center"/>
            </w:pPr>
            <w:r w:rsidRPr="00EA53C0">
              <w:t>Fonction</w:t>
            </w:r>
          </w:p>
          <w:p w:rsidR="00B872C6" w:rsidRPr="00EA53C0" w:rsidRDefault="00B872C6" w:rsidP="00B872C6">
            <w:pPr>
              <w:jc w:val="center"/>
            </w:pPr>
          </w:p>
        </w:tc>
        <w:tc>
          <w:tcPr>
            <w:tcW w:w="2126" w:type="dxa"/>
            <w:tcBorders>
              <w:top w:val="single" w:sz="2" w:space="0" w:color="000001"/>
              <w:left w:val="single" w:sz="2" w:space="0" w:color="000001"/>
              <w:bottom w:val="single" w:sz="2" w:space="0" w:color="000001"/>
            </w:tcBorders>
            <w:shd w:val="clear" w:color="auto" w:fill="auto"/>
            <w:tcMar>
              <w:left w:w="67" w:type="dxa"/>
            </w:tcMar>
            <w:vAlign w:val="center"/>
          </w:tcPr>
          <w:p w:rsidR="004F18B7" w:rsidRPr="00EA53C0" w:rsidRDefault="004F18B7" w:rsidP="00B872C6">
            <w:pPr>
              <w:jc w:val="center"/>
            </w:pPr>
            <w:r w:rsidRPr="00EA53C0">
              <w:t xml:space="preserve">Responsable </w:t>
            </w:r>
            <w:r w:rsidR="003307B0" w:rsidRPr="00EA53C0">
              <w:t>ONERA</w:t>
            </w:r>
          </w:p>
        </w:tc>
        <w:tc>
          <w:tcPr>
            <w:tcW w:w="1618" w:type="dxa"/>
            <w:tcBorders>
              <w:top w:val="single" w:sz="2" w:space="0" w:color="000001"/>
              <w:left w:val="single" w:sz="2" w:space="0" w:color="000001"/>
              <w:bottom w:val="single" w:sz="2" w:space="0" w:color="000001"/>
            </w:tcBorders>
            <w:shd w:val="clear" w:color="auto" w:fill="auto"/>
            <w:tcMar>
              <w:left w:w="67" w:type="dxa"/>
            </w:tcMar>
            <w:vAlign w:val="center"/>
          </w:tcPr>
          <w:p w:rsidR="004F18B7" w:rsidRPr="00EA53C0" w:rsidRDefault="004F18B7" w:rsidP="00B872C6">
            <w:pPr>
              <w:jc w:val="center"/>
            </w:pPr>
            <w:r w:rsidRPr="00EA53C0">
              <w:t xml:space="preserve">Responsable </w:t>
            </w:r>
            <w:r w:rsidR="003307B0" w:rsidRPr="00EA53C0">
              <w:t>SCALIAN DS</w:t>
            </w:r>
          </w:p>
        </w:tc>
        <w:tc>
          <w:tcPr>
            <w:tcW w:w="1647" w:type="dxa"/>
            <w:tcBorders>
              <w:top w:val="single" w:sz="2" w:space="0" w:color="000001"/>
              <w:left w:val="single" w:sz="2" w:space="0" w:color="000001"/>
              <w:bottom w:val="single" w:sz="2" w:space="0" w:color="000001"/>
            </w:tcBorders>
            <w:vAlign w:val="center"/>
          </w:tcPr>
          <w:p w:rsidR="004F18B7" w:rsidRPr="00EA53C0" w:rsidRDefault="004F18B7" w:rsidP="00B872C6">
            <w:pPr>
              <w:jc w:val="center"/>
            </w:pPr>
            <w:r w:rsidRPr="00EA53C0">
              <w:t>Responsable AQ projet</w:t>
            </w:r>
          </w:p>
        </w:tc>
        <w:tc>
          <w:tcPr>
            <w:tcW w:w="1666" w:type="dxa"/>
            <w:tcBorders>
              <w:top w:val="single" w:sz="2" w:space="0" w:color="000001"/>
              <w:left w:val="single" w:sz="2" w:space="0" w:color="000001"/>
              <w:bottom w:val="single" w:sz="2" w:space="0" w:color="000001"/>
            </w:tcBorders>
            <w:vAlign w:val="center"/>
          </w:tcPr>
          <w:p w:rsidR="004F18B7" w:rsidRPr="00EA53C0" w:rsidRDefault="004F18B7" w:rsidP="00B872C6">
            <w:pPr>
              <w:jc w:val="center"/>
            </w:pPr>
            <w:r w:rsidRPr="00EA53C0">
              <w:t>Chef de projet</w:t>
            </w:r>
          </w:p>
          <w:p w:rsidR="004F18B7" w:rsidRPr="00EA53C0" w:rsidRDefault="003307B0" w:rsidP="00B872C6">
            <w:pPr>
              <w:jc w:val="center"/>
            </w:pPr>
            <w:r w:rsidRPr="00EA53C0">
              <w:t>SCALIAN DS</w:t>
            </w:r>
          </w:p>
        </w:tc>
        <w:tc>
          <w:tcPr>
            <w:tcW w:w="1666" w:type="dxa"/>
            <w:tcBorders>
              <w:top w:val="single" w:sz="2" w:space="0" w:color="000001"/>
              <w:left w:val="single" w:sz="2" w:space="0" w:color="000001"/>
              <w:bottom w:val="single" w:sz="2" w:space="0" w:color="000001"/>
              <w:right w:val="single" w:sz="2" w:space="0" w:color="000001"/>
            </w:tcBorders>
            <w:shd w:val="clear" w:color="auto" w:fill="auto"/>
            <w:tcMar>
              <w:left w:w="67" w:type="dxa"/>
            </w:tcMar>
            <w:vAlign w:val="center"/>
          </w:tcPr>
          <w:p w:rsidR="004F18B7" w:rsidRPr="00EA53C0" w:rsidRDefault="004F18B7" w:rsidP="00B872C6">
            <w:pPr>
              <w:jc w:val="center"/>
            </w:pPr>
            <w:r w:rsidRPr="00EA53C0">
              <w:t>Chef de projet</w:t>
            </w:r>
          </w:p>
          <w:p w:rsidR="003307B0" w:rsidRPr="00EA53C0" w:rsidRDefault="003307B0" w:rsidP="00B872C6">
            <w:pPr>
              <w:jc w:val="center"/>
            </w:pPr>
            <w:r w:rsidRPr="00EA53C0">
              <w:t>ONERA</w:t>
            </w:r>
          </w:p>
        </w:tc>
      </w:tr>
      <w:tr w:rsidR="00B872C6" w:rsidRPr="00EA53C0" w:rsidTr="002229BF">
        <w:trPr>
          <w:cantSplit/>
        </w:trPr>
        <w:tc>
          <w:tcPr>
            <w:tcW w:w="990" w:type="dxa"/>
            <w:tcBorders>
              <w:top w:val="single" w:sz="2" w:space="0" w:color="000001"/>
              <w:left w:val="single" w:sz="2" w:space="0" w:color="000001"/>
              <w:bottom w:val="single" w:sz="2" w:space="0" w:color="000001"/>
            </w:tcBorders>
            <w:shd w:val="clear" w:color="auto" w:fill="auto"/>
            <w:tcMar>
              <w:left w:w="67" w:type="dxa"/>
            </w:tcMar>
            <w:vAlign w:val="center"/>
          </w:tcPr>
          <w:p w:rsidR="00B872C6" w:rsidRPr="00EA53C0" w:rsidRDefault="00B872C6" w:rsidP="00B872C6">
            <w:pPr>
              <w:jc w:val="center"/>
            </w:pPr>
          </w:p>
          <w:p w:rsidR="00B872C6" w:rsidRPr="00EA53C0" w:rsidRDefault="00B872C6" w:rsidP="00B872C6">
            <w:pPr>
              <w:jc w:val="center"/>
            </w:pPr>
            <w:r w:rsidRPr="00EA53C0">
              <w:t>Nom</w:t>
            </w:r>
          </w:p>
          <w:p w:rsidR="00B872C6" w:rsidRPr="00EA53C0" w:rsidRDefault="00B872C6" w:rsidP="00B872C6">
            <w:pPr>
              <w:jc w:val="center"/>
            </w:pPr>
          </w:p>
        </w:tc>
        <w:tc>
          <w:tcPr>
            <w:tcW w:w="2126" w:type="dxa"/>
            <w:tcBorders>
              <w:top w:val="single" w:sz="2" w:space="0" w:color="000001"/>
              <w:left w:val="single" w:sz="2" w:space="0" w:color="000001"/>
              <w:bottom w:val="single" w:sz="2" w:space="0" w:color="000001"/>
            </w:tcBorders>
            <w:shd w:val="clear" w:color="auto" w:fill="auto"/>
            <w:tcMar>
              <w:left w:w="67" w:type="dxa"/>
            </w:tcMar>
            <w:vAlign w:val="center"/>
          </w:tcPr>
          <w:p w:rsidR="00B872C6" w:rsidRPr="00EA53C0" w:rsidRDefault="002229BF" w:rsidP="002229BF">
            <w:pPr>
              <w:jc w:val="center"/>
            </w:pPr>
            <w:r w:rsidRPr="00EA53C0">
              <w:t>F. WEISSGERBER</w:t>
            </w:r>
          </w:p>
        </w:tc>
        <w:tc>
          <w:tcPr>
            <w:tcW w:w="1618" w:type="dxa"/>
            <w:tcBorders>
              <w:top w:val="single" w:sz="2" w:space="0" w:color="000001"/>
              <w:left w:val="single" w:sz="2" w:space="0" w:color="000001"/>
              <w:bottom w:val="single" w:sz="2" w:space="0" w:color="000001"/>
            </w:tcBorders>
            <w:shd w:val="clear" w:color="auto" w:fill="auto"/>
            <w:tcMar>
              <w:left w:w="67" w:type="dxa"/>
            </w:tcMar>
            <w:vAlign w:val="center"/>
          </w:tcPr>
          <w:p w:rsidR="00B872C6" w:rsidRPr="00EA53C0" w:rsidRDefault="00B872C6" w:rsidP="00117EE2">
            <w:pPr>
              <w:jc w:val="center"/>
            </w:pPr>
            <w:r w:rsidRPr="00EA53C0">
              <w:t>R. FABBRI</w:t>
            </w:r>
          </w:p>
        </w:tc>
        <w:tc>
          <w:tcPr>
            <w:tcW w:w="1647" w:type="dxa"/>
            <w:tcBorders>
              <w:top w:val="single" w:sz="2" w:space="0" w:color="000001"/>
              <w:left w:val="single" w:sz="2" w:space="0" w:color="000001"/>
              <w:bottom w:val="single" w:sz="2" w:space="0" w:color="000001"/>
            </w:tcBorders>
            <w:vAlign w:val="center"/>
          </w:tcPr>
          <w:p w:rsidR="00B872C6" w:rsidRPr="00EA53C0" w:rsidRDefault="00B872C6" w:rsidP="00117EE2">
            <w:pPr>
              <w:jc w:val="center"/>
            </w:pPr>
            <w:r w:rsidRPr="00EA53C0">
              <w:t>V. BAZIN</w:t>
            </w:r>
          </w:p>
        </w:tc>
        <w:tc>
          <w:tcPr>
            <w:tcW w:w="1666" w:type="dxa"/>
            <w:tcBorders>
              <w:top w:val="single" w:sz="2" w:space="0" w:color="000001"/>
              <w:left w:val="single" w:sz="2" w:space="0" w:color="000001"/>
              <w:bottom w:val="single" w:sz="2" w:space="0" w:color="000001"/>
            </w:tcBorders>
            <w:vAlign w:val="center"/>
          </w:tcPr>
          <w:p w:rsidR="00B872C6" w:rsidRPr="00EA53C0" w:rsidRDefault="00B872C6" w:rsidP="00117EE2">
            <w:pPr>
              <w:jc w:val="center"/>
            </w:pPr>
            <w:r w:rsidRPr="00EA53C0">
              <w:t>R. FABBRI</w:t>
            </w:r>
          </w:p>
        </w:tc>
        <w:tc>
          <w:tcPr>
            <w:tcW w:w="1666" w:type="dxa"/>
            <w:tcBorders>
              <w:top w:val="single" w:sz="2" w:space="0" w:color="000001"/>
              <w:left w:val="single" w:sz="2" w:space="0" w:color="000001"/>
              <w:bottom w:val="single" w:sz="2" w:space="0" w:color="000001"/>
              <w:right w:val="single" w:sz="2" w:space="0" w:color="000001"/>
            </w:tcBorders>
            <w:shd w:val="clear" w:color="auto" w:fill="auto"/>
            <w:tcMar>
              <w:left w:w="67" w:type="dxa"/>
            </w:tcMar>
            <w:vAlign w:val="center"/>
          </w:tcPr>
          <w:p w:rsidR="00B872C6" w:rsidRPr="00EA53C0" w:rsidRDefault="00B872C6" w:rsidP="00117EE2">
            <w:pPr>
              <w:jc w:val="center"/>
            </w:pPr>
            <w:r w:rsidRPr="00EA53C0">
              <w:t>N. TROUVÉ</w:t>
            </w:r>
          </w:p>
        </w:tc>
      </w:tr>
      <w:tr w:rsidR="004F18B7" w:rsidRPr="00EA53C0" w:rsidTr="002229BF">
        <w:trPr>
          <w:cantSplit/>
          <w:trHeight w:val="1200"/>
        </w:trPr>
        <w:tc>
          <w:tcPr>
            <w:tcW w:w="990" w:type="dxa"/>
            <w:tcBorders>
              <w:top w:val="single" w:sz="2" w:space="0" w:color="000001"/>
              <w:left w:val="single" w:sz="2" w:space="0" w:color="000001"/>
              <w:bottom w:val="single" w:sz="2" w:space="0" w:color="000001"/>
            </w:tcBorders>
            <w:shd w:val="clear" w:color="auto" w:fill="auto"/>
            <w:tcMar>
              <w:left w:w="67" w:type="dxa"/>
            </w:tcMar>
            <w:vAlign w:val="center"/>
          </w:tcPr>
          <w:p w:rsidR="00B872C6" w:rsidRPr="00EA53C0" w:rsidRDefault="00B872C6" w:rsidP="00B872C6">
            <w:pPr>
              <w:jc w:val="center"/>
            </w:pPr>
          </w:p>
          <w:p w:rsidR="004F18B7" w:rsidRPr="00EA53C0" w:rsidRDefault="004F18B7" w:rsidP="00B872C6">
            <w:pPr>
              <w:jc w:val="center"/>
            </w:pPr>
            <w:r w:rsidRPr="00EA53C0">
              <w:t>Visa</w:t>
            </w:r>
          </w:p>
        </w:tc>
        <w:tc>
          <w:tcPr>
            <w:tcW w:w="2126" w:type="dxa"/>
            <w:tcBorders>
              <w:top w:val="single" w:sz="2" w:space="0" w:color="000001"/>
              <w:left w:val="single" w:sz="2" w:space="0" w:color="000001"/>
              <w:bottom w:val="single" w:sz="2" w:space="0" w:color="000001"/>
            </w:tcBorders>
            <w:shd w:val="clear" w:color="auto" w:fill="auto"/>
            <w:tcMar>
              <w:left w:w="67" w:type="dxa"/>
            </w:tcMar>
          </w:tcPr>
          <w:p w:rsidR="004F18B7" w:rsidRPr="00EA53C0" w:rsidRDefault="004F18B7" w:rsidP="003307B0"/>
          <w:p w:rsidR="004F18B7" w:rsidRPr="00EA53C0" w:rsidRDefault="004F18B7" w:rsidP="003307B0"/>
        </w:tc>
        <w:tc>
          <w:tcPr>
            <w:tcW w:w="1618" w:type="dxa"/>
            <w:tcBorders>
              <w:top w:val="single" w:sz="2" w:space="0" w:color="000001"/>
              <w:left w:val="single" w:sz="2" w:space="0" w:color="000001"/>
              <w:bottom w:val="single" w:sz="2" w:space="0" w:color="000001"/>
            </w:tcBorders>
            <w:shd w:val="clear" w:color="auto" w:fill="auto"/>
            <w:tcMar>
              <w:left w:w="67" w:type="dxa"/>
            </w:tcMar>
          </w:tcPr>
          <w:p w:rsidR="004F18B7" w:rsidRPr="00EA53C0" w:rsidRDefault="004F18B7" w:rsidP="003307B0"/>
          <w:p w:rsidR="004F18B7" w:rsidRPr="00EA53C0" w:rsidRDefault="004F18B7" w:rsidP="003307B0"/>
          <w:p w:rsidR="004F18B7" w:rsidRPr="00EA53C0" w:rsidRDefault="004F18B7" w:rsidP="003307B0"/>
        </w:tc>
        <w:tc>
          <w:tcPr>
            <w:tcW w:w="1647" w:type="dxa"/>
            <w:tcBorders>
              <w:top w:val="single" w:sz="2" w:space="0" w:color="000001"/>
              <w:left w:val="single" w:sz="2" w:space="0" w:color="000001"/>
              <w:bottom w:val="single" w:sz="2" w:space="0" w:color="000001"/>
            </w:tcBorders>
          </w:tcPr>
          <w:p w:rsidR="004F18B7" w:rsidRPr="00E85514" w:rsidRDefault="004F18B7" w:rsidP="003307B0"/>
          <w:p w:rsidR="004F18B7" w:rsidRPr="00E85514" w:rsidRDefault="004F18B7" w:rsidP="003307B0"/>
        </w:tc>
        <w:tc>
          <w:tcPr>
            <w:tcW w:w="1666" w:type="dxa"/>
            <w:tcBorders>
              <w:top w:val="single" w:sz="2" w:space="0" w:color="000001"/>
              <w:left w:val="single" w:sz="2" w:space="0" w:color="000001"/>
              <w:bottom w:val="single" w:sz="2" w:space="0" w:color="000001"/>
            </w:tcBorders>
          </w:tcPr>
          <w:p w:rsidR="004F18B7" w:rsidRPr="00EA53C0" w:rsidRDefault="004F18B7" w:rsidP="003307B0"/>
        </w:tc>
        <w:tc>
          <w:tcPr>
            <w:tcW w:w="1666" w:type="dxa"/>
            <w:tcBorders>
              <w:top w:val="single" w:sz="2" w:space="0" w:color="000001"/>
              <w:left w:val="single" w:sz="2" w:space="0" w:color="000001"/>
              <w:bottom w:val="single" w:sz="2" w:space="0" w:color="000001"/>
              <w:right w:val="single" w:sz="2" w:space="0" w:color="000001"/>
            </w:tcBorders>
            <w:shd w:val="clear" w:color="auto" w:fill="auto"/>
            <w:tcMar>
              <w:left w:w="67" w:type="dxa"/>
            </w:tcMar>
          </w:tcPr>
          <w:p w:rsidR="004F18B7" w:rsidRPr="00EA53C0" w:rsidRDefault="004F18B7" w:rsidP="003307B0"/>
          <w:p w:rsidR="004F18B7" w:rsidRPr="00EA53C0" w:rsidRDefault="004F18B7" w:rsidP="003307B0"/>
        </w:tc>
      </w:tr>
    </w:tbl>
    <w:p w:rsidR="004F18B7" w:rsidRPr="00EA53C0" w:rsidRDefault="004F18B7" w:rsidP="003307B0"/>
    <w:p w:rsidR="004F18B7" w:rsidRPr="00EA53C0" w:rsidRDefault="004F18B7" w:rsidP="003307B0">
      <w:r w:rsidRPr="00EA53C0">
        <w:br w:type="page"/>
      </w:r>
    </w:p>
    <w:sdt>
      <w:sdtPr>
        <w:rPr>
          <w:bCs/>
        </w:rPr>
        <w:id w:val="882985277"/>
        <w:docPartObj>
          <w:docPartGallery w:val="Table of Contents"/>
          <w:docPartUnique/>
        </w:docPartObj>
      </w:sdtPr>
      <w:sdtEndPr>
        <w:rPr>
          <w:bCs w:val="0"/>
        </w:rPr>
      </w:sdtEndPr>
      <w:sdtContent>
        <w:p w:rsidR="004F18B7" w:rsidRPr="00EA53C0" w:rsidRDefault="004F18B7" w:rsidP="003307B0">
          <w:r w:rsidRPr="00EA53C0">
            <w:t>Table des matières</w:t>
          </w:r>
        </w:p>
        <w:p w:rsidR="004F18B7" w:rsidRPr="00370B68" w:rsidRDefault="004F18B7" w:rsidP="003307B0"/>
        <w:p w:rsidR="001D270B" w:rsidRDefault="004F18B7">
          <w:pPr>
            <w:pStyle w:val="TM1"/>
            <w:tabs>
              <w:tab w:val="left" w:pos="480"/>
              <w:tab w:val="right" w:leader="dot" w:pos="9062"/>
            </w:tabs>
            <w:rPr>
              <w:rFonts w:asciiTheme="minorHAnsi" w:eastAsiaTheme="minorEastAsia" w:hAnsiTheme="minorHAnsi" w:cstheme="minorBidi"/>
              <w:noProof/>
              <w:lang w:eastAsia="fr-FR" w:bidi="ar-SA"/>
            </w:rPr>
          </w:pPr>
          <w:r w:rsidRPr="00EA53C0">
            <w:fldChar w:fldCharType="begin"/>
          </w:r>
          <w:r w:rsidRPr="00EA53C0">
            <w:instrText xml:space="preserve"> TOC \o "1-3" \h \z \u </w:instrText>
          </w:r>
          <w:r w:rsidRPr="00EA53C0">
            <w:fldChar w:fldCharType="separate"/>
          </w:r>
          <w:hyperlink w:anchor="_Toc35623298" w:history="1">
            <w:r w:rsidR="001D270B" w:rsidRPr="00E717FC">
              <w:rPr>
                <w:rStyle w:val="Lienhypertexte"/>
                <w:bCs/>
                <w:noProof/>
                <w:lang w:eastAsia="x-none" w:bidi="x-none"/>
              </w:rPr>
              <w:t>1.</w:t>
            </w:r>
            <w:r w:rsidR="001D270B">
              <w:rPr>
                <w:rFonts w:asciiTheme="minorHAnsi" w:eastAsiaTheme="minorEastAsia" w:hAnsiTheme="minorHAnsi" w:cstheme="minorBidi"/>
                <w:noProof/>
                <w:lang w:eastAsia="fr-FR" w:bidi="ar-SA"/>
              </w:rPr>
              <w:tab/>
            </w:r>
            <w:r w:rsidR="001D270B" w:rsidRPr="00E717FC">
              <w:rPr>
                <w:rStyle w:val="Lienhypertexte"/>
                <w:noProof/>
              </w:rPr>
              <w:t>PRESENTATION DU DOCUMENT</w:t>
            </w:r>
            <w:r w:rsidR="001D270B">
              <w:rPr>
                <w:noProof/>
                <w:webHidden/>
              </w:rPr>
              <w:tab/>
            </w:r>
            <w:r w:rsidR="001D270B">
              <w:rPr>
                <w:noProof/>
                <w:webHidden/>
              </w:rPr>
              <w:fldChar w:fldCharType="begin"/>
            </w:r>
            <w:r w:rsidR="001D270B">
              <w:rPr>
                <w:noProof/>
                <w:webHidden/>
              </w:rPr>
              <w:instrText xml:space="preserve"> PAGEREF _Toc35623298 \h </w:instrText>
            </w:r>
            <w:r w:rsidR="001D270B">
              <w:rPr>
                <w:noProof/>
                <w:webHidden/>
              </w:rPr>
            </w:r>
            <w:r w:rsidR="001D270B">
              <w:rPr>
                <w:noProof/>
                <w:webHidden/>
              </w:rPr>
              <w:fldChar w:fldCharType="separate"/>
            </w:r>
            <w:r w:rsidR="001D270B">
              <w:rPr>
                <w:noProof/>
                <w:webHidden/>
              </w:rPr>
              <w:t>7</w:t>
            </w:r>
            <w:r w:rsidR="001D270B">
              <w:rPr>
                <w:noProof/>
                <w:webHidden/>
              </w:rPr>
              <w:fldChar w:fldCharType="end"/>
            </w:r>
          </w:hyperlink>
        </w:p>
        <w:p w:rsidR="001D270B" w:rsidRDefault="004549C1">
          <w:pPr>
            <w:pStyle w:val="TM2"/>
            <w:tabs>
              <w:tab w:val="left" w:pos="880"/>
              <w:tab w:val="right" w:leader="dot" w:pos="9062"/>
            </w:tabs>
            <w:rPr>
              <w:rFonts w:asciiTheme="minorHAnsi" w:eastAsiaTheme="minorEastAsia" w:hAnsiTheme="minorHAnsi" w:cstheme="minorBidi"/>
              <w:noProof/>
              <w:lang w:eastAsia="fr-FR" w:bidi="ar-SA"/>
            </w:rPr>
          </w:pPr>
          <w:hyperlink w:anchor="_Toc35623299" w:history="1">
            <w:r w:rsidR="001D270B" w:rsidRPr="00E717FC">
              <w:rPr>
                <w:rStyle w:val="Lienhypertexte"/>
                <w:noProof/>
              </w:rPr>
              <w:t>1.1.</w:t>
            </w:r>
            <w:r w:rsidR="001D270B">
              <w:rPr>
                <w:rFonts w:asciiTheme="minorHAnsi" w:eastAsiaTheme="minorEastAsia" w:hAnsiTheme="minorHAnsi" w:cstheme="minorBidi"/>
                <w:noProof/>
                <w:lang w:eastAsia="fr-FR" w:bidi="ar-SA"/>
              </w:rPr>
              <w:tab/>
            </w:r>
            <w:r w:rsidR="001D270B" w:rsidRPr="00E717FC">
              <w:rPr>
                <w:rStyle w:val="Lienhypertexte"/>
                <w:noProof/>
              </w:rPr>
              <w:t>Objet du document</w:t>
            </w:r>
            <w:r w:rsidR="001D270B">
              <w:rPr>
                <w:noProof/>
                <w:webHidden/>
              </w:rPr>
              <w:tab/>
            </w:r>
            <w:r w:rsidR="001D270B">
              <w:rPr>
                <w:noProof/>
                <w:webHidden/>
              </w:rPr>
              <w:fldChar w:fldCharType="begin"/>
            </w:r>
            <w:r w:rsidR="001D270B">
              <w:rPr>
                <w:noProof/>
                <w:webHidden/>
              </w:rPr>
              <w:instrText xml:space="preserve"> PAGEREF _Toc35623299 \h </w:instrText>
            </w:r>
            <w:r w:rsidR="001D270B">
              <w:rPr>
                <w:noProof/>
                <w:webHidden/>
              </w:rPr>
            </w:r>
            <w:r w:rsidR="001D270B">
              <w:rPr>
                <w:noProof/>
                <w:webHidden/>
              </w:rPr>
              <w:fldChar w:fldCharType="separate"/>
            </w:r>
            <w:r w:rsidR="001D270B">
              <w:rPr>
                <w:noProof/>
                <w:webHidden/>
              </w:rPr>
              <w:t>7</w:t>
            </w:r>
            <w:r w:rsidR="001D270B">
              <w:rPr>
                <w:noProof/>
                <w:webHidden/>
              </w:rPr>
              <w:fldChar w:fldCharType="end"/>
            </w:r>
          </w:hyperlink>
        </w:p>
        <w:p w:rsidR="001D270B" w:rsidRDefault="004549C1">
          <w:pPr>
            <w:pStyle w:val="TM2"/>
            <w:tabs>
              <w:tab w:val="left" w:pos="880"/>
              <w:tab w:val="right" w:leader="dot" w:pos="9062"/>
            </w:tabs>
            <w:rPr>
              <w:rFonts w:asciiTheme="minorHAnsi" w:eastAsiaTheme="minorEastAsia" w:hAnsiTheme="minorHAnsi" w:cstheme="minorBidi"/>
              <w:noProof/>
              <w:lang w:eastAsia="fr-FR" w:bidi="ar-SA"/>
            </w:rPr>
          </w:pPr>
          <w:hyperlink w:anchor="_Toc35623300" w:history="1">
            <w:r w:rsidR="001D270B" w:rsidRPr="00E717FC">
              <w:rPr>
                <w:rStyle w:val="Lienhypertexte"/>
                <w:noProof/>
              </w:rPr>
              <w:t>1.2.</w:t>
            </w:r>
            <w:r w:rsidR="001D270B">
              <w:rPr>
                <w:rFonts w:asciiTheme="minorHAnsi" w:eastAsiaTheme="minorEastAsia" w:hAnsiTheme="minorHAnsi" w:cstheme="minorBidi"/>
                <w:noProof/>
                <w:lang w:eastAsia="fr-FR" w:bidi="ar-SA"/>
              </w:rPr>
              <w:tab/>
            </w:r>
            <w:r w:rsidR="001D270B" w:rsidRPr="00E717FC">
              <w:rPr>
                <w:rStyle w:val="Lienhypertexte"/>
                <w:noProof/>
              </w:rPr>
              <w:t>Documents applicables et documents de référence</w:t>
            </w:r>
            <w:r w:rsidR="001D270B">
              <w:rPr>
                <w:noProof/>
                <w:webHidden/>
              </w:rPr>
              <w:tab/>
            </w:r>
            <w:r w:rsidR="001D270B">
              <w:rPr>
                <w:noProof/>
                <w:webHidden/>
              </w:rPr>
              <w:fldChar w:fldCharType="begin"/>
            </w:r>
            <w:r w:rsidR="001D270B">
              <w:rPr>
                <w:noProof/>
                <w:webHidden/>
              </w:rPr>
              <w:instrText xml:space="preserve"> PAGEREF _Toc35623300 \h </w:instrText>
            </w:r>
            <w:r w:rsidR="001D270B">
              <w:rPr>
                <w:noProof/>
                <w:webHidden/>
              </w:rPr>
            </w:r>
            <w:r w:rsidR="001D270B">
              <w:rPr>
                <w:noProof/>
                <w:webHidden/>
              </w:rPr>
              <w:fldChar w:fldCharType="separate"/>
            </w:r>
            <w:r w:rsidR="001D270B">
              <w:rPr>
                <w:noProof/>
                <w:webHidden/>
              </w:rPr>
              <w:t>8</w:t>
            </w:r>
            <w:r w:rsidR="001D270B">
              <w:rPr>
                <w:noProof/>
                <w:webHidden/>
              </w:rPr>
              <w:fldChar w:fldCharType="end"/>
            </w:r>
          </w:hyperlink>
        </w:p>
        <w:p w:rsidR="001D270B" w:rsidRDefault="004549C1">
          <w:pPr>
            <w:pStyle w:val="TM3"/>
            <w:tabs>
              <w:tab w:val="left" w:pos="1320"/>
              <w:tab w:val="right" w:leader="dot" w:pos="9062"/>
            </w:tabs>
            <w:rPr>
              <w:rFonts w:asciiTheme="minorHAnsi" w:eastAsiaTheme="minorEastAsia" w:hAnsiTheme="minorHAnsi" w:cstheme="minorBidi"/>
              <w:noProof/>
              <w:lang w:eastAsia="fr-FR" w:bidi="ar-SA"/>
            </w:rPr>
          </w:pPr>
          <w:hyperlink w:anchor="_Toc35623301" w:history="1">
            <w:r w:rsidR="001D270B" w:rsidRPr="00E717FC">
              <w:rPr>
                <w:rStyle w:val="Lienhypertexte"/>
                <w:noProof/>
              </w:rPr>
              <w:t>1.2.1.</w:t>
            </w:r>
            <w:r w:rsidR="001D270B">
              <w:rPr>
                <w:rFonts w:asciiTheme="minorHAnsi" w:eastAsiaTheme="minorEastAsia" w:hAnsiTheme="minorHAnsi" w:cstheme="minorBidi"/>
                <w:noProof/>
                <w:lang w:eastAsia="fr-FR" w:bidi="ar-SA"/>
              </w:rPr>
              <w:tab/>
            </w:r>
            <w:r w:rsidR="001D270B" w:rsidRPr="00E717FC">
              <w:rPr>
                <w:rStyle w:val="Lienhypertexte"/>
                <w:noProof/>
              </w:rPr>
              <w:t>Documents applicables</w:t>
            </w:r>
            <w:r w:rsidR="001D270B">
              <w:rPr>
                <w:noProof/>
                <w:webHidden/>
              </w:rPr>
              <w:tab/>
            </w:r>
            <w:r w:rsidR="001D270B">
              <w:rPr>
                <w:noProof/>
                <w:webHidden/>
              </w:rPr>
              <w:fldChar w:fldCharType="begin"/>
            </w:r>
            <w:r w:rsidR="001D270B">
              <w:rPr>
                <w:noProof/>
                <w:webHidden/>
              </w:rPr>
              <w:instrText xml:space="preserve"> PAGEREF _Toc35623301 \h </w:instrText>
            </w:r>
            <w:r w:rsidR="001D270B">
              <w:rPr>
                <w:noProof/>
                <w:webHidden/>
              </w:rPr>
            </w:r>
            <w:r w:rsidR="001D270B">
              <w:rPr>
                <w:noProof/>
                <w:webHidden/>
              </w:rPr>
              <w:fldChar w:fldCharType="separate"/>
            </w:r>
            <w:r w:rsidR="001D270B">
              <w:rPr>
                <w:noProof/>
                <w:webHidden/>
              </w:rPr>
              <w:t>8</w:t>
            </w:r>
            <w:r w:rsidR="001D270B">
              <w:rPr>
                <w:noProof/>
                <w:webHidden/>
              </w:rPr>
              <w:fldChar w:fldCharType="end"/>
            </w:r>
          </w:hyperlink>
        </w:p>
        <w:p w:rsidR="001D270B" w:rsidRDefault="004549C1">
          <w:pPr>
            <w:pStyle w:val="TM3"/>
            <w:tabs>
              <w:tab w:val="left" w:pos="1320"/>
              <w:tab w:val="right" w:leader="dot" w:pos="9062"/>
            </w:tabs>
            <w:rPr>
              <w:rFonts w:asciiTheme="minorHAnsi" w:eastAsiaTheme="minorEastAsia" w:hAnsiTheme="minorHAnsi" w:cstheme="minorBidi"/>
              <w:noProof/>
              <w:lang w:eastAsia="fr-FR" w:bidi="ar-SA"/>
            </w:rPr>
          </w:pPr>
          <w:hyperlink w:anchor="_Toc35623302" w:history="1">
            <w:r w:rsidR="001D270B" w:rsidRPr="00E717FC">
              <w:rPr>
                <w:rStyle w:val="Lienhypertexte"/>
                <w:noProof/>
              </w:rPr>
              <w:t>1.2.2.</w:t>
            </w:r>
            <w:r w:rsidR="001D270B">
              <w:rPr>
                <w:rFonts w:asciiTheme="minorHAnsi" w:eastAsiaTheme="minorEastAsia" w:hAnsiTheme="minorHAnsi" w:cstheme="minorBidi"/>
                <w:noProof/>
                <w:lang w:eastAsia="fr-FR" w:bidi="ar-SA"/>
              </w:rPr>
              <w:tab/>
            </w:r>
            <w:r w:rsidR="001D270B" w:rsidRPr="00E717FC">
              <w:rPr>
                <w:rStyle w:val="Lienhypertexte"/>
                <w:noProof/>
              </w:rPr>
              <w:t>Documents de référence</w:t>
            </w:r>
            <w:r w:rsidR="001D270B">
              <w:rPr>
                <w:noProof/>
                <w:webHidden/>
              </w:rPr>
              <w:tab/>
            </w:r>
            <w:r w:rsidR="001D270B">
              <w:rPr>
                <w:noProof/>
                <w:webHidden/>
              </w:rPr>
              <w:fldChar w:fldCharType="begin"/>
            </w:r>
            <w:r w:rsidR="001D270B">
              <w:rPr>
                <w:noProof/>
                <w:webHidden/>
              </w:rPr>
              <w:instrText xml:space="preserve"> PAGEREF _Toc35623302 \h </w:instrText>
            </w:r>
            <w:r w:rsidR="001D270B">
              <w:rPr>
                <w:noProof/>
                <w:webHidden/>
              </w:rPr>
            </w:r>
            <w:r w:rsidR="001D270B">
              <w:rPr>
                <w:noProof/>
                <w:webHidden/>
              </w:rPr>
              <w:fldChar w:fldCharType="separate"/>
            </w:r>
            <w:r w:rsidR="001D270B">
              <w:rPr>
                <w:noProof/>
                <w:webHidden/>
              </w:rPr>
              <w:t>8</w:t>
            </w:r>
            <w:r w:rsidR="001D270B">
              <w:rPr>
                <w:noProof/>
                <w:webHidden/>
              </w:rPr>
              <w:fldChar w:fldCharType="end"/>
            </w:r>
          </w:hyperlink>
        </w:p>
        <w:p w:rsidR="001D270B" w:rsidRDefault="004549C1">
          <w:pPr>
            <w:pStyle w:val="TM1"/>
            <w:tabs>
              <w:tab w:val="left" w:pos="480"/>
              <w:tab w:val="right" w:leader="dot" w:pos="9062"/>
            </w:tabs>
            <w:rPr>
              <w:rFonts w:asciiTheme="minorHAnsi" w:eastAsiaTheme="minorEastAsia" w:hAnsiTheme="minorHAnsi" w:cstheme="minorBidi"/>
              <w:noProof/>
              <w:lang w:eastAsia="fr-FR" w:bidi="ar-SA"/>
            </w:rPr>
          </w:pPr>
          <w:hyperlink w:anchor="_Toc35623303" w:history="1">
            <w:r w:rsidR="001D270B" w:rsidRPr="00E717FC">
              <w:rPr>
                <w:rStyle w:val="Lienhypertexte"/>
                <w:bCs/>
                <w:noProof/>
                <w:lang w:eastAsia="x-none" w:bidi="x-none"/>
              </w:rPr>
              <w:t>2.</w:t>
            </w:r>
            <w:r w:rsidR="001D270B">
              <w:rPr>
                <w:rFonts w:asciiTheme="minorHAnsi" w:eastAsiaTheme="minorEastAsia" w:hAnsiTheme="minorHAnsi" w:cstheme="minorBidi"/>
                <w:noProof/>
                <w:lang w:eastAsia="fr-FR" w:bidi="ar-SA"/>
              </w:rPr>
              <w:tab/>
            </w:r>
            <w:r w:rsidR="001D270B" w:rsidRPr="00E717FC">
              <w:rPr>
                <w:rStyle w:val="Lienhypertexte"/>
                <w:noProof/>
              </w:rPr>
              <w:t>GLOSSAIRE</w:t>
            </w:r>
            <w:r w:rsidR="001D270B">
              <w:rPr>
                <w:noProof/>
                <w:webHidden/>
              </w:rPr>
              <w:tab/>
            </w:r>
            <w:r w:rsidR="001D270B">
              <w:rPr>
                <w:noProof/>
                <w:webHidden/>
              </w:rPr>
              <w:fldChar w:fldCharType="begin"/>
            </w:r>
            <w:r w:rsidR="001D270B">
              <w:rPr>
                <w:noProof/>
                <w:webHidden/>
              </w:rPr>
              <w:instrText xml:space="preserve"> PAGEREF _Toc35623303 \h </w:instrText>
            </w:r>
            <w:r w:rsidR="001D270B">
              <w:rPr>
                <w:noProof/>
                <w:webHidden/>
              </w:rPr>
            </w:r>
            <w:r w:rsidR="001D270B">
              <w:rPr>
                <w:noProof/>
                <w:webHidden/>
              </w:rPr>
              <w:fldChar w:fldCharType="separate"/>
            </w:r>
            <w:r w:rsidR="001D270B">
              <w:rPr>
                <w:noProof/>
                <w:webHidden/>
              </w:rPr>
              <w:t>8</w:t>
            </w:r>
            <w:r w:rsidR="001D270B">
              <w:rPr>
                <w:noProof/>
                <w:webHidden/>
              </w:rPr>
              <w:fldChar w:fldCharType="end"/>
            </w:r>
          </w:hyperlink>
        </w:p>
        <w:p w:rsidR="001D270B" w:rsidRDefault="004549C1">
          <w:pPr>
            <w:pStyle w:val="TM1"/>
            <w:tabs>
              <w:tab w:val="left" w:pos="480"/>
              <w:tab w:val="right" w:leader="dot" w:pos="9062"/>
            </w:tabs>
            <w:rPr>
              <w:rFonts w:asciiTheme="minorHAnsi" w:eastAsiaTheme="minorEastAsia" w:hAnsiTheme="minorHAnsi" w:cstheme="minorBidi"/>
              <w:noProof/>
              <w:lang w:eastAsia="fr-FR" w:bidi="ar-SA"/>
            </w:rPr>
          </w:pPr>
          <w:hyperlink w:anchor="_Toc35623304" w:history="1">
            <w:r w:rsidR="001D270B" w:rsidRPr="00E717FC">
              <w:rPr>
                <w:rStyle w:val="Lienhypertexte"/>
                <w:bCs/>
                <w:noProof/>
                <w:lang w:eastAsia="x-none" w:bidi="x-none"/>
              </w:rPr>
              <w:t>3.</w:t>
            </w:r>
            <w:r w:rsidR="001D270B">
              <w:rPr>
                <w:rFonts w:asciiTheme="minorHAnsi" w:eastAsiaTheme="minorEastAsia" w:hAnsiTheme="minorHAnsi" w:cstheme="minorBidi"/>
                <w:noProof/>
                <w:lang w:eastAsia="fr-FR" w:bidi="ar-SA"/>
              </w:rPr>
              <w:tab/>
            </w:r>
            <w:r w:rsidR="001D270B" w:rsidRPr="00E717FC">
              <w:rPr>
                <w:rStyle w:val="Lienhypertexte"/>
                <w:noProof/>
              </w:rPr>
              <w:t>Introduction</w:t>
            </w:r>
            <w:r w:rsidR="001D270B">
              <w:rPr>
                <w:noProof/>
                <w:webHidden/>
              </w:rPr>
              <w:tab/>
            </w:r>
            <w:r w:rsidR="001D270B">
              <w:rPr>
                <w:noProof/>
                <w:webHidden/>
              </w:rPr>
              <w:fldChar w:fldCharType="begin"/>
            </w:r>
            <w:r w:rsidR="001D270B">
              <w:rPr>
                <w:noProof/>
                <w:webHidden/>
              </w:rPr>
              <w:instrText xml:space="preserve"> PAGEREF _Toc35623304 \h </w:instrText>
            </w:r>
            <w:r w:rsidR="001D270B">
              <w:rPr>
                <w:noProof/>
                <w:webHidden/>
              </w:rPr>
            </w:r>
            <w:r w:rsidR="001D270B">
              <w:rPr>
                <w:noProof/>
                <w:webHidden/>
              </w:rPr>
              <w:fldChar w:fldCharType="separate"/>
            </w:r>
            <w:r w:rsidR="001D270B">
              <w:rPr>
                <w:noProof/>
                <w:webHidden/>
              </w:rPr>
              <w:t>9</w:t>
            </w:r>
            <w:r w:rsidR="001D270B">
              <w:rPr>
                <w:noProof/>
                <w:webHidden/>
              </w:rPr>
              <w:fldChar w:fldCharType="end"/>
            </w:r>
          </w:hyperlink>
        </w:p>
        <w:p w:rsidR="001D270B" w:rsidRDefault="004549C1">
          <w:pPr>
            <w:pStyle w:val="TM2"/>
            <w:tabs>
              <w:tab w:val="left" w:pos="880"/>
              <w:tab w:val="right" w:leader="dot" w:pos="9062"/>
            </w:tabs>
            <w:rPr>
              <w:rFonts w:asciiTheme="minorHAnsi" w:eastAsiaTheme="minorEastAsia" w:hAnsiTheme="minorHAnsi" w:cstheme="minorBidi"/>
              <w:noProof/>
              <w:lang w:eastAsia="fr-FR" w:bidi="ar-SA"/>
            </w:rPr>
          </w:pPr>
          <w:hyperlink w:anchor="_Toc35623305" w:history="1">
            <w:r w:rsidR="001D270B" w:rsidRPr="00E717FC">
              <w:rPr>
                <w:rStyle w:val="Lienhypertexte"/>
                <w:noProof/>
              </w:rPr>
              <w:t>3.1.</w:t>
            </w:r>
            <w:r w:rsidR="001D270B">
              <w:rPr>
                <w:rFonts w:asciiTheme="minorHAnsi" w:eastAsiaTheme="minorEastAsia" w:hAnsiTheme="minorHAnsi" w:cstheme="minorBidi"/>
                <w:noProof/>
                <w:lang w:eastAsia="fr-FR" w:bidi="ar-SA"/>
              </w:rPr>
              <w:tab/>
            </w:r>
            <w:r w:rsidR="001D270B" w:rsidRPr="00E717FC">
              <w:rPr>
                <w:rStyle w:val="Lienhypertexte"/>
                <w:noProof/>
              </w:rPr>
              <w:t>Présentation de L’applicatif StimuSAR</w:t>
            </w:r>
            <w:r w:rsidR="001D270B">
              <w:rPr>
                <w:noProof/>
                <w:webHidden/>
              </w:rPr>
              <w:tab/>
            </w:r>
            <w:r w:rsidR="001D270B">
              <w:rPr>
                <w:noProof/>
                <w:webHidden/>
              </w:rPr>
              <w:fldChar w:fldCharType="begin"/>
            </w:r>
            <w:r w:rsidR="001D270B">
              <w:rPr>
                <w:noProof/>
                <w:webHidden/>
              </w:rPr>
              <w:instrText xml:space="preserve"> PAGEREF _Toc35623305 \h </w:instrText>
            </w:r>
            <w:r w:rsidR="001D270B">
              <w:rPr>
                <w:noProof/>
                <w:webHidden/>
              </w:rPr>
            </w:r>
            <w:r w:rsidR="001D270B">
              <w:rPr>
                <w:noProof/>
                <w:webHidden/>
              </w:rPr>
              <w:fldChar w:fldCharType="separate"/>
            </w:r>
            <w:r w:rsidR="001D270B">
              <w:rPr>
                <w:noProof/>
                <w:webHidden/>
              </w:rPr>
              <w:t>9</w:t>
            </w:r>
            <w:r w:rsidR="001D270B">
              <w:rPr>
                <w:noProof/>
                <w:webHidden/>
              </w:rPr>
              <w:fldChar w:fldCharType="end"/>
            </w:r>
          </w:hyperlink>
        </w:p>
        <w:p w:rsidR="001D270B" w:rsidRDefault="004549C1">
          <w:pPr>
            <w:pStyle w:val="TM2"/>
            <w:tabs>
              <w:tab w:val="left" w:pos="880"/>
              <w:tab w:val="right" w:leader="dot" w:pos="9062"/>
            </w:tabs>
            <w:rPr>
              <w:rFonts w:asciiTheme="minorHAnsi" w:eastAsiaTheme="minorEastAsia" w:hAnsiTheme="minorHAnsi" w:cstheme="minorBidi"/>
              <w:noProof/>
              <w:lang w:eastAsia="fr-FR" w:bidi="ar-SA"/>
            </w:rPr>
          </w:pPr>
          <w:hyperlink w:anchor="_Toc35623306" w:history="1">
            <w:r w:rsidR="001D270B" w:rsidRPr="00E717FC">
              <w:rPr>
                <w:rStyle w:val="Lienhypertexte"/>
                <w:noProof/>
              </w:rPr>
              <w:t>3.2.</w:t>
            </w:r>
            <w:r w:rsidR="001D270B">
              <w:rPr>
                <w:rFonts w:asciiTheme="minorHAnsi" w:eastAsiaTheme="minorEastAsia" w:hAnsiTheme="minorHAnsi" w:cstheme="minorBidi"/>
                <w:noProof/>
                <w:lang w:eastAsia="fr-FR" w:bidi="ar-SA"/>
              </w:rPr>
              <w:tab/>
            </w:r>
            <w:r w:rsidR="001D270B" w:rsidRPr="00E717FC">
              <w:rPr>
                <w:rStyle w:val="Lienhypertexte"/>
                <w:noProof/>
              </w:rPr>
              <w:t>But du document</w:t>
            </w:r>
            <w:r w:rsidR="001D270B">
              <w:rPr>
                <w:noProof/>
                <w:webHidden/>
              </w:rPr>
              <w:tab/>
            </w:r>
            <w:r w:rsidR="001D270B">
              <w:rPr>
                <w:noProof/>
                <w:webHidden/>
              </w:rPr>
              <w:fldChar w:fldCharType="begin"/>
            </w:r>
            <w:r w:rsidR="001D270B">
              <w:rPr>
                <w:noProof/>
                <w:webHidden/>
              </w:rPr>
              <w:instrText xml:space="preserve"> PAGEREF _Toc35623306 \h </w:instrText>
            </w:r>
            <w:r w:rsidR="001D270B">
              <w:rPr>
                <w:noProof/>
                <w:webHidden/>
              </w:rPr>
            </w:r>
            <w:r w:rsidR="001D270B">
              <w:rPr>
                <w:noProof/>
                <w:webHidden/>
              </w:rPr>
              <w:fldChar w:fldCharType="separate"/>
            </w:r>
            <w:r w:rsidR="001D270B">
              <w:rPr>
                <w:noProof/>
                <w:webHidden/>
              </w:rPr>
              <w:t>9</w:t>
            </w:r>
            <w:r w:rsidR="001D270B">
              <w:rPr>
                <w:noProof/>
                <w:webHidden/>
              </w:rPr>
              <w:fldChar w:fldCharType="end"/>
            </w:r>
          </w:hyperlink>
        </w:p>
        <w:p w:rsidR="001D270B" w:rsidRDefault="004549C1">
          <w:pPr>
            <w:pStyle w:val="TM2"/>
            <w:tabs>
              <w:tab w:val="left" w:pos="880"/>
              <w:tab w:val="right" w:leader="dot" w:pos="9062"/>
            </w:tabs>
            <w:rPr>
              <w:rFonts w:asciiTheme="minorHAnsi" w:eastAsiaTheme="minorEastAsia" w:hAnsiTheme="minorHAnsi" w:cstheme="minorBidi"/>
              <w:noProof/>
              <w:lang w:eastAsia="fr-FR" w:bidi="ar-SA"/>
            </w:rPr>
          </w:pPr>
          <w:hyperlink w:anchor="_Toc35623307" w:history="1">
            <w:r w:rsidR="001D270B" w:rsidRPr="00E717FC">
              <w:rPr>
                <w:rStyle w:val="Lienhypertexte"/>
                <w:noProof/>
              </w:rPr>
              <w:t>3.3.</w:t>
            </w:r>
            <w:r w:rsidR="001D270B">
              <w:rPr>
                <w:rFonts w:asciiTheme="minorHAnsi" w:eastAsiaTheme="minorEastAsia" w:hAnsiTheme="minorHAnsi" w:cstheme="minorBidi"/>
                <w:noProof/>
                <w:lang w:eastAsia="fr-FR" w:bidi="ar-SA"/>
              </w:rPr>
              <w:tab/>
            </w:r>
            <w:r w:rsidR="001D270B" w:rsidRPr="00E717FC">
              <w:rPr>
                <w:rStyle w:val="Lienhypertexte"/>
                <w:noProof/>
              </w:rPr>
              <w:t>Schémas de synthèse du processus</w:t>
            </w:r>
            <w:r w:rsidR="001D270B">
              <w:rPr>
                <w:noProof/>
                <w:webHidden/>
              </w:rPr>
              <w:tab/>
            </w:r>
            <w:r w:rsidR="001D270B">
              <w:rPr>
                <w:noProof/>
                <w:webHidden/>
              </w:rPr>
              <w:fldChar w:fldCharType="begin"/>
            </w:r>
            <w:r w:rsidR="001D270B">
              <w:rPr>
                <w:noProof/>
                <w:webHidden/>
              </w:rPr>
              <w:instrText xml:space="preserve"> PAGEREF _Toc35623307 \h </w:instrText>
            </w:r>
            <w:r w:rsidR="001D270B">
              <w:rPr>
                <w:noProof/>
                <w:webHidden/>
              </w:rPr>
            </w:r>
            <w:r w:rsidR="001D270B">
              <w:rPr>
                <w:noProof/>
                <w:webHidden/>
              </w:rPr>
              <w:fldChar w:fldCharType="separate"/>
            </w:r>
            <w:r w:rsidR="001D270B">
              <w:rPr>
                <w:noProof/>
                <w:webHidden/>
              </w:rPr>
              <w:t>9</w:t>
            </w:r>
            <w:r w:rsidR="001D270B">
              <w:rPr>
                <w:noProof/>
                <w:webHidden/>
              </w:rPr>
              <w:fldChar w:fldCharType="end"/>
            </w:r>
          </w:hyperlink>
        </w:p>
        <w:p w:rsidR="001D270B" w:rsidRDefault="004549C1">
          <w:pPr>
            <w:pStyle w:val="TM2"/>
            <w:tabs>
              <w:tab w:val="left" w:pos="880"/>
              <w:tab w:val="right" w:leader="dot" w:pos="9062"/>
            </w:tabs>
            <w:rPr>
              <w:rFonts w:asciiTheme="minorHAnsi" w:eastAsiaTheme="minorEastAsia" w:hAnsiTheme="minorHAnsi" w:cstheme="minorBidi"/>
              <w:noProof/>
              <w:lang w:eastAsia="fr-FR" w:bidi="ar-SA"/>
            </w:rPr>
          </w:pPr>
          <w:hyperlink w:anchor="_Toc35623308" w:history="1">
            <w:r w:rsidR="001D270B" w:rsidRPr="00E717FC">
              <w:rPr>
                <w:rStyle w:val="Lienhypertexte"/>
                <w:noProof/>
              </w:rPr>
              <w:t>3.4.</w:t>
            </w:r>
            <w:r w:rsidR="001D270B">
              <w:rPr>
                <w:rFonts w:asciiTheme="minorHAnsi" w:eastAsiaTheme="minorEastAsia" w:hAnsiTheme="minorHAnsi" w:cstheme="minorBidi"/>
                <w:noProof/>
                <w:lang w:eastAsia="fr-FR" w:bidi="ar-SA"/>
              </w:rPr>
              <w:tab/>
            </w:r>
            <w:r w:rsidR="001D270B" w:rsidRPr="00E717FC">
              <w:rPr>
                <w:rStyle w:val="Lienhypertexte"/>
                <w:noProof/>
              </w:rPr>
              <w:t>Versions</w:t>
            </w:r>
            <w:r w:rsidR="001D270B">
              <w:rPr>
                <w:noProof/>
                <w:webHidden/>
              </w:rPr>
              <w:tab/>
            </w:r>
            <w:r w:rsidR="001D270B">
              <w:rPr>
                <w:noProof/>
                <w:webHidden/>
              </w:rPr>
              <w:fldChar w:fldCharType="begin"/>
            </w:r>
            <w:r w:rsidR="001D270B">
              <w:rPr>
                <w:noProof/>
                <w:webHidden/>
              </w:rPr>
              <w:instrText xml:space="preserve"> PAGEREF _Toc35623308 \h </w:instrText>
            </w:r>
            <w:r w:rsidR="001D270B">
              <w:rPr>
                <w:noProof/>
                <w:webHidden/>
              </w:rPr>
            </w:r>
            <w:r w:rsidR="001D270B">
              <w:rPr>
                <w:noProof/>
                <w:webHidden/>
              </w:rPr>
              <w:fldChar w:fldCharType="separate"/>
            </w:r>
            <w:r w:rsidR="001D270B">
              <w:rPr>
                <w:noProof/>
                <w:webHidden/>
              </w:rPr>
              <w:t>9</w:t>
            </w:r>
            <w:r w:rsidR="001D270B">
              <w:rPr>
                <w:noProof/>
                <w:webHidden/>
              </w:rPr>
              <w:fldChar w:fldCharType="end"/>
            </w:r>
          </w:hyperlink>
        </w:p>
        <w:p w:rsidR="001D270B" w:rsidRDefault="004549C1">
          <w:pPr>
            <w:pStyle w:val="TM2"/>
            <w:tabs>
              <w:tab w:val="left" w:pos="880"/>
              <w:tab w:val="right" w:leader="dot" w:pos="9062"/>
            </w:tabs>
            <w:rPr>
              <w:rFonts w:asciiTheme="minorHAnsi" w:eastAsiaTheme="minorEastAsia" w:hAnsiTheme="minorHAnsi" w:cstheme="minorBidi"/>
              <w:noProof/>
              <w:lang w:eastAsia="fr-FR" w:bidi="ar-SA"/>
            </w:rPr>
          </w:pPr>
          <w:hyperlink w:anchor="_Toc35623309" w:history="1">
            <w:r w:rsidR="001D270B" w:rsidRPr="00E717FC">
              <w:rPr>
                <w:rStyle w:val="Lienhypertexte"/>
                <w:noProof/>
              </w:rPr>
              <w:t>3.5.</w:t>
            </w:r>
            <w:r w:rsidR="001D270B">
              <w:rPr>
                <w:rFonts w:asciiTheme="minorHAnsi" w:eastAsiaTheme="minorEastAsia" w:hAnsiTheme="minorHAnsi" w:cstheme="minorBidi"/>
                <w:noProof/>
                <w:lang w:eastAsia="fr-FR" w:bidi="ar-SA"/>
              </w:rPr>
              <w:tab/>
            </w:r>
            <w:r w:rsidR="001D270B" w:rsidRPr="00E717FC">
              <w:rPr>
                <w:rStyle w:val="Lienhypertexte"/>
                <w:noProof/>
              </w:rPr>
              <w:t>Hypothèses et Limites</w:t>
            </w:r>
            <w:r w:rsidR="001D270B">
              <w:rPr>
                <w:noProof/>
                <w:webHidden/>
              </w:rPr>
              <w:tab/>
            </w:r>
            <w:r w:rsidR="001D270B">
              <w:rPr>
                <w:noProof/>
                <w:webHidden/>
              </w:rPr>
              <w:fldChar w:fldCharType="begin"/>
            </w:r>
            <w:r w:rsidR="001D270B">
              <w:rPr>
                <w:noProof/>
                <w:webHidden/>
              </w:rPr>
              <w:instrText xml:space="preserve"> PAGEREF _Toc35623309 \h </w:instrText>
            </w:r>
            <w:r w:rsidR="001D270B">
              <w:rPr>
                <w:noProof/>
                <w:webHidden/>
              </w:rPr>
            </w:r>
            <w:r w:rsidR="001D270B">
              <w:rPr>
                <w:noProof/>
                <w:webHidden/>
              </w:rPr>
              <w:fldChar w:fldCharType="separate"/>
            </w:r>
            <w:r w:rsidR="001D270B">
              <w:rPr>
                <w:noProof/>
                <w:webHidden/>
              </w:rPr>
              <w:t>10</w:t>
            </w:r>
            <w:r w:rsidR="001D270B">
              <w:rPr>
                <w:noProof/>
                <w:webHidden/>
              </w:rPr>
              <w:fldChar w:fldCharType="end"/>
            </w:r>
          </w:hyperlink>
        </w:p>
        <w:p w:rsidR="001D270B" w:rsidRDefault="004549C1">
          <w:pPr>
            <w:pStyle w:val="TM1"/>
            <w:tabs>
              <w:tab w:val="left" w:pos="480"/>
              <w:tab w:val="right" w:leader="dot" w:pos="9062"/>
            </w:tabs>
            <w:rPr>
              <w:rFonts w:asciiTheme="minorHAnsi" w:eastAsiaTheme="minorEastAsia" w:hAnsiTheme="minorHAnsi" w:cstheme="minorBidi"/>
              <w:noProof/>
              <w:lang w:eastAsia="fr-FR" w:bidi="ar-SA"/>
            </w:rPr>
          </w:pPr>
          <w:hyperlink w:anchor="_Toc35623310" w:history="1">
            <w:r w:rsidR="001D270B" w:rsidRPr="00E717FC">
              <w:rPr>
                <w:rStyle w:val="Lienhypertexte"/>
                <w:bCs/>
                <w:noProof/>
                <w:lang w:eastAsia="x-none" w:bidi="x-none"/>
              </w:rPr>
              <w:t>4.</w:t>
            </w:r>
            <w:r w:rsidR="001D270B">
              <w:rPr>
                <w:rFonts w:asciiTheme="minorHAnsi" w:eastAsiaTheme="minorEastAsia" w:hAnsiTheme="minorHAnsi" w:cstheme="minorBidi"/>
                <w:noProof/>
                <w:lang w:eastAsia="fr-FR" w:bidi="ar-SA"/>
              </w:rPr>
              <w:tab/>
            </w:r>
            <w:r w:rsidR="001D270B" w:rsidRPr="00E717FC">
              <w:rPr>
                <w:rStyle w:val="Lienhypertexte"/>
                <w:noProof/>
              </w:rPr>
              <w:t>Aide au paramétrage des acquisitions</w:t>
            </w:r>
            <w:r w:rsidR="001D270B">
              <w:rPr>
                <w:noProof/>
                <w:webHidden/>
              </w:rPr>
              <w:tab/>
            </w:r>
            <w:r w:rsidR="001D270B">
              <w:rPr>
                <w:noProof/>
                <w:webHidden/>
              </w:rPr>
              <w:fldChar w:fldCharType="begin"/>
            </w:r>
            <w:r w:rsidR="001D270B">
              <w:rPr>
                <w:noProof/>
                <w:webHidden/>
              </w:rPr>
              <w:instrText xml:space="preserve"> PAGEREF _Toc35623310 \h </w:instrText>
            </w:r>
            <w:r w:rsidR="001D270B">
              <w:rPr>
                <w:noProof/>
                <w:webHidden/>
              </w:rPr>
            </w:r>
            <w:r w:rsidR="001D270B">
              <w:rPr>
                <w:noProof/>
                <w:webHidden/>
              </w:rPr>
              <w:fldChar w:fldCharType="separate"/>
            </w:r>
            <w:r w:rsidR="001D270B">
              <w:rPr>
                <w:noProof/>
                <w:webHidden/>
              </w:rPr>
              <w:t>10</w:t>
            </w:r>
            <w:r w:rsidR="001D270B">
              <w:rPr>
                <w:noProof/>
                <w:webHidden/>
              </w:rPr>
              <w:fldChar w:fldCharType="end"/>
            </w:r>
          </w:hyperlink>
        </w:p>
        <w:p w:rsidR="001D270B" w:rsidRDefault="004549C1">
          <w:pPr>
            <w:pStyle w:val="TM2"/>
            <w:tabs>
              <w:tab w:val="left" w:pos="880"/>
              <w:tab w:val="right" w:leader="dot" w:pos="9062"/>
            </w:tabs>
            <w:rPr>
              <w:rFonts w:asciiTheme="minorHAnsi" w:eastAsiaTheme="minorEastAsia" w:hAnsiTheme="minorHAnsi" w:cstheme="minorBidi"/>
              <w:noProof/>
              <w:lang w:eastAsia="fr-FR" w:bidi="ar-SA"/>
            </w:rPr>
          </w:pPr>
          <w:hyperlink w:anchor="_Toc35623311" w:history="1">
            <w:r w:rsidR="001D270B" w:rsidRPr="00E717FC">
              <w:rPr>
                <w:rStyle w:val="Lienhypertexte"/>
                <w:noProof/>
              </w:rPr>
              <w:t>4.1.</w:t>
            </w:r>
            <w:r w:rsidR="001D270B">
              <w:rPr>
                <w:rFonts w:asciiTheme="minorHAnsi" w:eastAsiaTheme="minorEastAsia" w:hAnsiTheme="minorHAnsi" w:cstheme="minorBidi"/>
                <w:noProof/>
                <w:lang w:eastAsia="fr-FR" w:bidi="ar-SA"/>
              </w:rPr>
              <w:tab/>
            </w:r>
            <w:r w:rsidR="001D270B" w:rsidRPr="00E717FC">
              <w:rPr>
                <w:rStyle w:val="Lienhypertexte"/>
                <w:noProof/>
              </w:rPr>
              <w:t>Mode striptmap (V1)</w:t>
            </w:r>
            <w:r w:rsidR="001D270B">
              <w:rPr>
                <w:noProof/>
                <w:webHidden/>
              </w:rPr>
              <w:tab/>
            </w:r>
            <w:r w:rsidR="001D270B">
              <w:rPr>
                <w:noProof/>
                <w:webHidden/>
              </w:rPr>
              <w:fldChar w:fldCharType="begin"/>
            </w:r>
            <w:r w:rsidR="001D270B">
              <w:rPr>
                <w:noProof/>
                <w:webHidden/>
              </w:rPr>
              <w:instrText xml:space="preserve"> PAGEREF _Toc35623311 \h </w:instrText>
            </w:r>
            <w:r w:rsidR="001D270B">
              <w:rPr>
                <w:noProof/>
                <w:webHidden/>
              </w:rPr>
            </w:r>
            <w:r w:rsidR="001D270B">
              <w:rPr>
                <w:noProof/>
                <w:webHidden/>
              </w:rPr>
              <w:fldChar w:fldCharType="separate"/>
            </w:r>
            <w:r w:rsidR="001D270B">
              <w:rPr>
                <w:noProof/>
                <w:webHidden/>
              </w:rPr>
              <w:t>10</w:t>
            </w:r>
            <w:r w:rsidR="001D270B">
              <w:rPr>
                <w:noProof/>
                <w:webHidden/>
              </w:rPr>
              <w:fldChar w:fldCharType="end"/>
            </w:r>
          </w:hyperlink>
        </w:p>
        <w:p w:rsidR="001D270B" w:rsidRDefault="004549C1">
          <w:pPr>
            <w:pStyle w:val="TM3"/>
            <w:tabs>
              <w:tab w:val="left" w:pos="1320"/>
              <w:tab w:val="right" w:leader="dot" w:pos="9062"/>
            </w:tabs>
            <w:rPr>
              <w:rFonts w:asciiTheme="minorHAnsi" w:eastAsiaTheme="minorEastAsia" w:hAnsiTheme="minorHAnsi" w:cstheme="minorBidi"/>
              <w:noProof/>
              <w:lang w:eastAsia="fr-FR" w:bidi="ar-SA"/>
            </w:rPr>
          </w:pPr>
          <w:hyperlink w:anchor="_Toc35623312" w:history="1">
            <w:r w:rsidR="001D270B" w:rsidRPr="00E717FC">
              <w:rPr>
                <w:rStyle w:val="Lienhypertexte"/>
                <w:noProof/>
              </w:rPr>
              <w:t>4.1.1.</w:t>
            </w:r>
            <w:r w:rsidR="001D270B">
              <w:rPr>
                <w:rFonts w:asciiTheme="minorHAnsi" w:eastAsiaTheme="minorEastAsia" w:hAnsiTheme="minorHAnsi" w:cstheme="minorBidi"/>
                <w:noProof/>
                <w:lang w:eastAsia="fr-FR" w:bidi="ar-SA"/>
              </w:rPr>
              <w:tab/>
            </w:r>
            <w:r w:rsidR="001D270B" w:rsidRPr="00E717FC">
              <w:rPr>
                <w:rStyle w:val="Lienhypertexte"/>
                <w:noProof/>
              </w:rPr>
              <w:t>Rappel des exigences</w:t>
            </w:r>
            <w:r w:rsidR="001D270B">
              <w:rPr>
                <w:noProof/>
                <w:webHidden/>
              </w:rPr>
              <w:tab/>
            </w:r>
            <w:r w:rsidR="001D270B">
              <w:rPr>
                <w:noProof/>
                <w:webHidden/>
              </w:rPr>
              <w:fldChar w:fldCharType="begin"/>
            </w:r>
            <w:r w:rsidR="001D270B">
              <w:rPr>
                <w:noProof/>
                <w:webHidden/>
              </w:rPr>
              <w:instrText xml:space="preserve"> PAGEREF _Toc35623312 \h </w:instrText>
            </w:r>
            <w:r w:rsidR="001D270B">
              <w:rPr>
                <w:noProof/>
                <w:webHidden/>
              </w:rPr>
            </w:r>
            <w:r w:rsidR="001D270B">
              <w:rPr>
                <w:noProof/>
                <w:webHidden/>
              </w:rPr>
              <w:fldChar w:fldCharType="separate"/>
            </w:r>
            <w:r w:rsidR="001D270B">
              <w:rPr>
                <w:noProof/>
                <w:webHidden/>
              </w:rPr>
              <w:t>10</w:t>
            </w:r>
            <w:r w:rsidR="001D270B">
              <w:rPr>
                <w:noProof/>
                <w:webHidden/>
              </w:rPr>
              <w:fldChar w:fldCharType="end"/>
            </w:r>
          </w:hyperlink>
        </w:p>
        <w:p w:rsidR="001D270B" w:rsidRDefault="004549C1">
          <w:pPr>
            <w:pStyle w:val="TM2"/>
            <w:tabs>
              <w:tab w:val="left" w:pos="880"/>
              <w:tab w:val="right" w:leader="dot" w:pos="9062"/>
            </w:tabs>
            <w:rPr>
              <w:rFonts w:asciiTheme="minorHAnsi" w:eastAsiaTheme="minorEastAsia" w:hAnsiTheme="minorHAnsi" w:cstheme="minorBidi"/>
              <w:noProof/>
              <w:lang w:eastAsia="fr-FR" w:bidi="ar-SA"/>
            </w:rPr>
          </w:pPr>
          <w:hyperlink w:anchor="_Toc35623313" w:history="1">
            <w:r w:rsidR="001D270B" w:rsidRPr="00E717FC">
              <w:rPr>
                <w:rStyle w:val="Lienhypertexte"/>
                <w:noProof/>
              </w:rPr>
              <w:t>4.2.</w:t>
            </w:r>
            <w:r w:rsidR="001D270B">
              <w:rPr>
                <w:rFonts w:asciiTheme="minorHAnsi" w:eastAsiaTheme="minorEastAsia" w:hAnsiTheme="minorHAnsi" w:cstheme="minorBidi"/>
                <w:noProof/>
                <w:lang w:eastAsia="fr-FR" w:bidi="ar-SA"/>
              </w:rPr>
              <w:tab/>
            </w:r>
            <w:r w:rsidR="001D270B" w:rsidRPr="00E717FC">
              <w:rPr>
                <w:rStyle w:val="Lienhypertexte"/>
                <w:noProof/>
              </w:rPr>
              <w:t>Mode Spotlight (V1)</w:t>
            </w:r>
            <w:r w:rsidR="001D270B">
              <w:rPr>
                <w:noProof/>
                <w:webHidden/>
              </w:rPr>
              <w:tab/>
            </w:r>
            <w:r w:rsidR="001D270B">
              <w:rPr>
                <w:noProof/>
                <w:webHidden/>
              </w:rPr>
              <w:fldChar w:fldCharType="begin"/>
            </w:r>
            <w:r w:rsidR="001D270B">
              <w:rPr>
                <w:noProof/>
                <w:webHidden/>
              </w:rPr>
              <w:instrText xml:space="preserve"> PAGEREF _Toc35623313 \h </w:instrText>
            </w:r>
            <w:r w:rsidR="001D270B">
              <w:rPr>
                <w:noProof/>
                <w:webHidden/>
              </w:rPr>
            </w:r>
            <w:r w:rsidR="001D270B">
              <w:rPr>
                <w:noProof/>
                <w:webHidden/>
              </w:rPr>
              <w:fldChar w:fldCharType="separate"/>
            </w:r>
            <w:r w:rsidR="001D270B">
              <w:rPr>
                <w:noProof/>
                <w:webHidden/>
              </w:rPr>
              <w:t>10</w:t>
            </w:r>
            <w:r w:rsidR="001D270B">
              <w:rPr>
                <w:noProof/>
                <w:webHidden/>
              </w:rPr>
              <w:fldChar w:fldCharType="end"/>
            </w:r>
          </w:hyperlink>
        </w:p>
        <w:p w:rsidR="001D270B" w:rsidRDefault="004549C1">
          <w:pPr>
            <w:pStyle w:val="TM3"/>
            <w:tabs>
              <w:tab w:val="left" w:pos="1320"/>
              <w:tab w:val="right" w:leader="dot" w:pos="9062"/>
            </w:tabs>
            <w:rPr>
              <w:rFonts w:asciiTheme="minorHAnsi" w:eastAsiaTheme="minorEastAsia" w:hAnsiTheme="minorHAnsi" w:cstheme="minorBidi"/>
              <w:noProof/>
              <w:lang w:eastAsia="fr-FR" w:bidi="ar-SA"/>
            </w:rPr>
          </w:pPr>
          <w:hyperlink w:anchor="_Toc35623314" w:history="1">
            <w:r w:rsidR="001D270B" w:rsidRPr="00E717FC">
              <w:rPr>
                <w:rStyle w:val="Lienhypertexte"/>
                <w:noProof/>
              </w:rPr>
              <w:t>4.2.1.</w:t>
            </w:r>
            <w:r w:rsidR="001D270B">
              <w:rPr>
                <w:rFonts w:asciiTheme="minorHAnsi" w:eastAsiaTheme="minorEastAsia" w:hAnsiTheme="minorHAnsi" w:cstheme="minorBidi"/>
                <w:noProof/>
                <w:lang w:eastAsia="fr-FR" w:bidi="ar-SA"/>
              </w:rPr>
              <w:tab/>
            </w:r>
            <w:r w:rsidR="001D270B" w:rsidRPr="00E717FC">
              <w:rPr>
                <w:rStyle w:val="Lienhypertexte"/>
                <w:noProof/>
              </w:rPr>
              <w:t>Rappel des exigences</w:t>
            </w:r>
            <w:r w:rsidR="001D270B">
              <w:rPr>
                <w:noProof/>
                <w:webHidden/>
              </w:rPr>
              <w:tab/>
            </w:r>
            <w:r w:rsidR="001D270B">
              <w:rPr>
                <w:noProof/>
                <w:webHidden/>
              </w:rPr>
              <w:fldChar w:fldCharType="begin"/>
            </w:r>
            <w:r w:rsidR="001D270B">
              <w:rPr>
                <w:noProof/>
                <w:webHidden/>
              </w:rPr>
              <w:instrText xml:space="preserve"> PAGEREF _Toc35623314 \h </w:instrText>
            </w:r>
            <w:r w:rsidR="001D270B">
              <w:rPr>
                <w:noProof/>
                <w:webHidden/>
              </w:rPr>
            </w:r>
            <w:r w:rsidR="001D270B">
              <w:rPr>
                <w:noProof/>
                <w:webHidden/>
              </w:rPr>
              <w:fldChar w:fldCharType="separate"/>
            </w:r>
            <w:r w:rsidR="001D270B">
              <w:rPr>
                <w:noProof/>
                <w:webHidden/>
              </w:rPr>
              <w:t>10</w:t>
            </w:r>
            <w:r w:rsidR="001D270B">
              <w:rPr>
                <w:noProof/>
                <w:webHidden/>
              </w:rPr>
              <w:fldChar w:fldCharType="end"/>
            </w:r>
          </w:hyperlink>
        </w:p>
        <w:p w:rsidR="001D270B" w:rsidRDefault="004549C1">
          <w:pPr>
            <w:pStyle w:val="TM2"/>
            <w:tabs>
              <w:tab w:val="left" w:pos="880"/>
              <w:tab w:val="right" w:leader="dot" w:pos="9062"/>
            </w:tabs>
            <w:rPr>
              <w:rFonts w:asciiTheme="minorHAnsi" w:eastAsiaTheme="minorEastAsia" w:hAnsiTheme="minorHAnsi" w:cstheme="minorBidi"/>
              <w:noProof/>
              <w:lang w:eastAsia="fr-FR" w:bidi="ar-SA"/>
            </w:rPr>
          </w:pPr>
          <w:hyperlink w:anchor="_Toc35623315" w:history="1">
            <w:r w:rsidR="001D270B" w:rsidRPr="00E717FC">
              <w:rPr>
                <w:rStyle w:val="Lienhypertexte"/>
                <w:noProof/>
              </w:rPr>
              <w:t>4.3.</w:t>
            </w:r>
            <w:r w:rsidR="001D270B">
              <w:rPr>
                <w:rFonts w:asciiTheme="minorHAnsi" w:eastAsiaTheme="minorEastAsia" w:hAnsiTheme="minorHAnsi" w:cstheme="minorBidi"/>
                <w:noProof/>
                <w:lang w:eastAsia="fr-FR" w:bidi="ar-SA"/>
              </w:rPr>
              <w:tab/>
            </w:r>
            <w:r w:rsidR="001D270B" w:rsidRPr="00E717FC">
              <w:rPr>
                <w:rStyle w:val="Lienhypertexte"/>
                <w:noProof/>
              </w:rPr>
              <w:t>Designation d’objectif sol et guidage terminal (V1)</w:t>
            </w:r>
            <w:r w:rsidR="001D270B">
              <w:rPr>
                <w:noProof/>
                <w:webHidden/>
              </w:rPr>
              <w:tab/>
            </w:r>
            <w:r w:rsidR="001D270B">
              <w:rPr>
                <w:noProof/>
                <w:webHidden/>
              </w:rPr>
              <w:fldChar w:fldCharType="begin"/>
            </w:r>
            <w:r w:rsidR="001D270B">
              <w:rPr>
                <w:noProof/>
                <w:webHidden/>
              </w:rPr>
              <w:instrText xml:space="preserve"> PAGEREF _Toc35623315 \h </w:instrText>
            </w:r>
            <w:r w:rsidR="001D270B">
              <w:rPr>
                <w:noProof/>
                <w:webHidden/>
              </w:rPr>
            </w:r>
            <w:r w:rsidR="001D270B">
              <w:rPr>
                <w:noProof/>
                <w:webHidden/>
              </w:rPr>
              <w:fldChar w:fldCharType="separate"/>
            </w:r>
            <w:r w:rsidR="001D270B">
              <w:rPr>
                <w:noProof/>
                <w:webHidden/>
              </w:rPr>
              <w:t>10</w:t>
            </w:r>
            <w:r w:rsidR="001D270B">
              <w:rPr>
                <w:noProof/>
                <w:webHidden/>
              </w:rPr>
              <w:fldChar w:fldCharType="end"/>
            </w:r>
          </w:hyperlink>
        </w:p>
        <w:p w:rsidR="001D270B" w:rsidRDefault="004549C1">
          <w:pPr>
            <w:pStyle w:val="TM3"/>
            <w:tabs>
              <w:tab w:val="left" w:pos="1320"/>
              <w:tab w:val="right" w:leader="dot" w:pos="9062"/>
            </w:tabs>
            <w:rPr>
              <w:rFonts w:asciiTheme="minorHAnsi" w:eastAsiaTheme="minorEastAsia" w:hAnsiTheme="minorHAnsi" w:cstheme="minorBidi"/>
              <w:noProof/>
              <w:lang w:eastAsia="fr-FR" w:bidi="ar-SA"/>
            </w:rPr>
          </w:pPr>
          <w:hyperlink w:anchor="_Toc35623316" w:history="1">
            <w:r w:rsidR="001D270B" w:rsidRPr="00E717FC">
              <w:rPr>
                <w:rStyle w:val="Lienhypertexte"/>
                <w:noProof/>
              </w:rPr>
              <w:t>4.3.1.</w:t>
            </w:r>
            <w:r w:rsidR="001D270B">
              <w:rPr>
                <w:rFonts w:asciiTheme="minorHAnsi" w:eastAsiaTheme="minorEastAsia" w:hAnsiTheme="minorHAnsi" w:cstheme="minorBidi"/>
                <w:noProof/>
                <w:lang w:eastAsia="fr-FR" w:bidi="ar-SA"/>
              </w:rPr>
              <w:tab/>
            </w:r>
            <w:r w:rsidR="001D270B" w:rsidRPr="00E717FC">
              <w:rPr>
                <w:rStyle w:val="Lienhypertexte"/>
                <w:noProof/>
              </w:rPr>
              <w:t>Rappel des exigences</w:t>
            </w:r>
            <w:r w:rsidR="001D270B">
              <w:rPr>
                <w:noProof/>
                <w:webHidden/>
              </w:rPr>
              <w:tab/>
            </w:r>
            <w:r w:rsidR="001D270B">
              <w:rPr>
                <w:noProof/>
                <w:webHidden/>
              </w:rPr>
              <w:fldChar w:fldCharType="begin"/>
            </w:r>
            <w:r w:rsidR="001D270B">
              <w:rPr>
                <w:noProof/>
                <w:webHidden/>
              </w:rPr>
              <w:instrText xml:space="preserve"> PAGEREF _Toc35623316 \h </w:instrText>
            </w:r>
            <w:r w:rsidR="001D270B">
              <w:rPr>
                <w:noProof/>
                <w:webHidden/>
              </w:rPr>
            </w:r>
            <w:r w:rsidR="001D270B">
              <w:rPr>
                <w:noProof/>
                <w:webHidden/>
              </w:rPr>
              <w:fldChar w:fldCharType="separate"/>
            </w:r>
            <w:r w:rsidR="001D270B">
              <w:rPr>
                <w:noProof/>
                <w:webHidden/>
              </w:rPr>
              <w:t>10</w:t>
            </w:r>
            <w:r w:rsidR="001D270B">
              <w:rPr>
                <w:noProof/>
                <w:webHidden/>
              </w:rPr>
              <w:fldChar w:fldCharType="end"/>
            </w:r>
          </w:hyperlink>
        </w:p>
        <w:p w:rsidR="001D270B" w:rsidRDefault="004549C1">
          <w:pPr>
            <w:pStyle w:val="TM2"/>
            <w:tabs>
              <w:tab w:val="left" w:pos="880"/>
              <w:tab w:val="right" w:leader="dot" w:pos="9062"/>
            </w:tabs>
            <w:rPr>
              <w:rFonts w:asciiTheme="minorHAnsi" w:eastAsiaTheme="minorEastAsia" w:hAnsiTheme="minorHAnsi" w:cstheme="minorBidi"/>
              <w:noProof/>
              <w:lang w:eastAsia="fr-FR" w:bidi="ar-SA"/>
            </w:rPr>
          </w:pPr>
          <w:hyperlink w:anchor="_Toc35623317" w:history="1">
            <w:r w:rsidR="001D270B" w:rsidRPr="00E717FC">
              <w:rPr>
                <w:rStyle w:val="Lienhypertexte"/>
                <w:noProof/>
              </w:rPr>
              <w:t>4.4.</w:t>
            </w:r>
            <w:r w:rsidR="001D270B">
              <w:rPr>
                <w:rFonts w:asciiTheme="minorHAnsi" w:eastAsiaTheme="minorEastAsia" w:hAnsiTheme="minorHAnsi" w:cstheme="minorBidi"/>
                <w:noProof/>
                <w:lang w:eastAsia="fr-FR" w:bidi="ar-SA"/>
              </w:rPr>
              <w:tab/>
            </w:r>
            <w:r w:rsidR="001D270B" w:rsidRPr="00E717FC">
              <w:rPr>
                <w:rStyle w:val="Lienhypertexte"/>
                <w:noProof/>
              </w:rPr>
              <w:t>Recallage-Navigation (V1)</w:t>
            </w:r>
            <w:r w:rsidR="001D270B">
              <w:rPr>
                <w:noProof/>
                <w:webHidden/>
              </w:rPr>
              <w:tab/>
            </w:r>
            <w:r w:rsidR="001D270B">
              <w:rPr>
                <w:noProof/>
                <w:webHidden/>
              </w:rPr>
              <w:fldChar w:fldCharType="begin"/>
            </w:r>
            <w:r w:rsidR="001D270B">
              <w:rPr>
                <w:noProof/>
                <w:webHidden/>
              </w:rPr>
              <w:instrText xml:space="preserve"> PAGEREF _Toc35623317 \h </w:instrText>
            </w:r>
            <w:r w:rsidR="001D270B">
              <w:rPr>
                <w:noProof/>
                <w:webHidden/>
              </w:rPr>
            </w:r>
            <w:r w:rsidR="001D270B">
              <w:rPr>
                <w:noProof/>
                <w:webHidden/>
              </w:rPr>
              <w:fldChar w:fldCharType="separate"/>
            </w:r>
            <w:r w:rsidR="001D270B">
              <w:rPr>
                <w:noProof/>
                <w:webHidden/>
              </w:rPr>
              <w:t>10</w:t>
            </w:r>
            <w:r w:rsidR="001D270B">
              <w:rPr>
                <w:noProof/>
                <w:webHidden/>
              </w:rPr>
              <w:fldChar w:fldCharType="end"/>
            </w:r>
          </w:hyperlink>
        </w:p>
        <w:p w:rsidR="001D270B" w:rsidRDefault="004549C1">
          <w:pPr>
            <w:pStyle w:val="TM3"/>
            <w:tabs>
              <w:tab w:val="left" w:pos="1320"/>
              <w:tab w:val="right" w:leader="dot" w:pos="9062"/>
            </w:tabs>
            <w:rPr>
              <w:rFonts w:asciiTheme="minorHAnsi" w:eastAsiaTheme="minorEastAsia" w:hAnsiTheme="minorHAnsi" w:cstheme="minorBidi"/>
              <w:noProof/>
              <w:lang w:eastAsia="fr-FR" w:bidi="ar-SA"/>
            </w:rPr>
          </w:pPr>
          <w:hyperlink w:anchor="_Toc35623318" w:history="1">
            <w:r w:rsidR="001D270B" w:rsidRPr="00E717FC">
              <w:rPr>
                <w:rStyle w:val="Lienhypertexte"/>
                <w:noProof/>
              </w:rPr>
              <w:t>4.4.1.</w:t>
            </w:r>
            <w:r w:rsidR="001D270B">
              <w:rPr>
                <w:rFonts w:asciiTheme="minorHAnsi" w:eastAsiaTheme="minorEastAsia" w:hAnsiTheme="minorHAnsi" w:cstheme="minorBidi"/>
                <w:noProof/>
                <w:lang w:eastAsia="fr-FR" w:bidi="ar-SA"/>
              </w:rPr>
              <w:tab/>
            </w:r>
            <w:r w:rsidR="001D270B" w:rsidRPr="00E717FC">
              <w:rPr>
                <w:rStyle w:val="Lienhypertexte"/>
                <w:noProof/>
              </w:rPr>
              <w:t>Rappel des exigences</w:t>
            </w:r>
            <w:r w:rsidR="001D270B">
              <w:rPr>
                <w:noProof/>
                <w:webHidden/>
              </w:rPr>
              <w:tab/>
            </w:r>
            <w:r w:rsidR="001D270B">
              <w:rPr>
                <w:noProof/>
                <w:webHidden/>
              </w:rPr>
              <w:fldChar w:fldCharType="begin"/>
            </w:r>
            <w:r w:rsidR="001D270B">
              <w:rPr>
                <w:noProof/>
                <w:webHidden/>
              </w:rPr>
              <w:instrText xml:space="preserve"> PAGEREF _Toc35623318 \h </w:instrText>
            </w:r>
            <w:r w:rsidR="001D270B">
              <w:rPr>
                <w:noProof/>
                <w:webHidden/>
              </w:rPr>
            </w:r>
            <w:r w:rsidR="001D270B">
              <w:rPr>
                <w:noProof/>
                <w:webHidden/>
              </w:rPr>
              <w:fldChar w:fldCharType="separate"/>
            </w:r>
            <w:r w:rsidR="001D270B">
              <w:rPr>
                <w:noProof/>
                <w:webHidden/>
              </w:rPr>
              <w:t>10</w:t>
            </w:r>
            <w:r w:rsidR="001D270B">
              <w:rPr>
                <w:noProof/>
                <w:webHidden/>
              </w:rPr>
              <w:fldChar w:fldCharType="end"/>
            </w:r>
          </w:hyperlink>
        </w:p>
        <w:p w:rsidR="001D270B" w:rsidRDefault="004549C1">
          <w:pPr>
            <w:pStyle w:val="TM2"/>
            <w:tabs>
              <w:tab w:val="left" w:pos="880"/>
              <w:tab w:val="right" w:leader="dot" w:pos="9062"/>
            </w:tabs>
            <w:rPr>
              <w:rFonts w:asciiTheme="minorHAnsi" w:eastAsiaTheme="minorEastAsia" w:hAnsiTheme="minorHAnsi" w:cstheme="minorBidi"/>
              <w:noProof/>
              <w:lang w:eastAsia="fr-FR" w:bidi="ar-SA"/>
            </w:rPr>
          </w:pPr>
          <w:hyperlink w:anchor="_Toc35623319" w:history="1">
            <w:r w:rsidR="001D270B" w:rsidRPr="00E717FC">
              <w:rPr>
                <w:rStyle w:val="Lienhypertexte"/>
                <w:noProof/>
              </w:rPr>
              <w:t>4.5.</w:t>
            </w:r>
            <w:r w:rsidR="001D270B">
              <w:rPr>
                <w:rFonts w:asciiTheme="minorHAnsi" w:eastAsiaTheme="minorEastAsia" w:hAnsiTheme="minorHAnsi" w:cstheme="minorBidi"/>
                <w:noProof/>
                <w:lang w:eastAsia="fr-FR" w:bidi="ar-SA"/>
              </w:rPr>
              <w:tab/>
            </w:r>
            <w:r w:rsidR="001D270B" w:rsidRPr="00E717FC">
              <w:rPr>
                <w:rStyle w:val="Lienhypertexte"/>
                <w:noProof/>
              </w:rPr>
              <w:t>Module de pointage (V2)</w:t>
            </w:r>
            <w:r w:rsidR="001D270B">
              <w:rPr>
                <w:noProof/>
                <w:webHidden/>
              </w:rPr>
              <w:tab/>
            </w:r>
            <w:r w:rsidR="001D270B">
              <w:rPr>
                <w:noProof/>
                <w:webHidden/>
              </w:rPr>
              <w:fldChar w:fldCharType="begin"/>
            </w:r>
            <w:r w:rsidR="001D270B">
              <w:rPr>
                <w:noProof/>
                <w:webHidden/>
              </w:rPr>
              <w:instrText xml:space="preserve"> PAGEREF _Toc35623319 \h </w:instrText>
            </w:r>
            <w:r w:rsidR="001D270B">
              <w:rPr>
                <w:noProof/>
                <w:webHidden/>
              </w:rPr>
            </w:r>
            <w:r w:rsidR="001D270B">
              <w:rPr>
                <w:noProof/>
                <w:webHidden/>
              </w:rPr>
              <w:fldChar w:fldCharType="separate"/>
            </w:r>
            <w:r w:rsidR="001D270B">
              <w:rPr>
                <w:noProof/>
                <w:webHidden/>
              </w:rPr>
              <w:t>11</w:t>
            </w:r>
            <w:r w:rsidR="001D270B">
              <w:rPr>
                <w:noProof/>
                <w:webHidden/>
              </w:rPr>
              <w:fldChar w:fldCharType="end"/>
            </w:r>
          </w:hyperlink>
        </w:p>
        <w:p w:rsidR="001D270B" w:rsidRDefault="004549C1">
          <w:pPr>
            <w:pStyle w:val="TM3"/>
            <w:tabs>
              <w:tab w:val="left" w:pos="1320"/>
              <w:tab w:val="right" w:leader="dot" w:pos="9062"/>
            </w:tabs>
            <w:rPr>
              <w:rFonts w:asciiTheme="minorHAnsi" w:eastAsiaTheme="minorEastAsia" w:hAnsiTheme="minorHAnsi" w:cstheme="minorBidi"/>
              <w:noProof/>
              <w:lang w:eastAsia="fr-FR" w:bidi="ar-SA"/>
            </w:rPr>
          </w:pPr>
          <w:hyperlink w:anchor="_Toc35623320" w:history="1">
            <w:r w:rsidR="001D270B" w:rsidRPr="00E717FC">
              <w:rPr>
                <w:rStyle w:val="Lienhypertexte"/>
                <w:noProof/>
              </w:rPr>
              <w:t>4.5.1.</w:t>
            </w:r>
            <w:r w:rsidR="001D270B">
              <w:rPr>
                <w:rFonts w:asciiTheme="minorHAnsi" w:eastAsiaTheme="minorEastAsia" w:hAnsiTheme="minorHAnsi" w:cstheme="minorBidi"/>
                <w:noProof/>
                <w:lang w:eastAsia="fr-FR" w:bidi="ar-SA"/>
              </w:rPr>
              <w:tab/>
            </w:r>
            <w:r w:rsidR="001D270B" w:rsidRPr="00E717FC">
              <w:rPr>
                <w:rStyle w:val="Lienhypertexte"/>
                <w:noProof/>
              </w:rPr>
              <w:t>Rappel des exigences</w:t>
            </w:r>
            <w:r w:rsidR="001D270B">
              <w:rPr>
                <w:noProof/>
                <w:webHidden/>
              </w:rPr>
              <w:tab/>
            </w:r>
            <w:r w:rsidR="001D270B">
              <w:rPr>
                <w:noProof/>
                <w:webHidden/>
              </w:rPr>
              <w:fldChar w:fldCharType="begin"/>
            </w:r>
            <w:r w:rsidR="001D270B">
              <w:rPr>
                <w:noProof/>
                <w:webHidden/>
              </w:rPr>
              <w:instrText xml:space="preserve"> PAGEREF _Toc35623320 \h </w:instrText>
            </w:r>
            <w:r w:rsidR="001D270B">
              <w:rPr>
                <w:noProof/>
                <w:webHidden/>
              </w:rPr>
            </w:r>
            <w:r w:rsidR="001D270B">
              <w:rPr>
                <w:noProof/>
                <w:webHidden/>
              </w:rPr>
              <w:fldChar w:fldCharType="separate"/>
            </w:r>
            <w:r w:rsidR="001D270B">
              <w:rPr>
                <w:noProof/>
                <w:webHidden/>
              </w:rPr>
              <w:t>11</w:t>
            </w:r>
            <w:r w:rsidR="001D270B">
              <w:rPr>
                <w:noProof/>
                <w:webHidden/>
              </w:rPr>
              <w:fldChar w:fldCharType="end"/>
            </w:r>
          </w:hyperlink>
        </w:p>
        <w:p w:rsidR="001D270B" w:rsidRDefault="004549C1">
          <w:pPr>
            <w:pStyle w:val="TM2"/>
            <w:tabs>
              <w:tab w:val="left" w:pos="880"/>
              <w:tab w:val="right" w:leader="dot" w:pos="9062"/>
            </w:tabs>
            <w:rPr>
              <w:rFonts w:asciiTheme="minorHAnsi" w:eastAsiaTheme="minorEastAsia" w:hAnsiTheme="minorHAnsi" w:cstheme="minorBidi"/>
              <w:noProof/>
              <w:lang w:eastAsia="fr-FR" w:bidi="ar-SA"/>
            </w:rPr>
          </w:pPr>
          <w:hyperlink w:anchor="_Toc35623321" w:history="1">
            <w:r w:rsidR="001D270B" w:rsidRPr="00E717FC">
              <w:rPr>
                <w:rStyle w:val="Lienhypertexte"/>
                <w:noProof/>
              </w:rPr>
              <w:t>4.6.</w:t>
            </w:r>
            <w:r w:rsidR="001D270B">
              <w:rPr>
                <w:rFonts w:asciiTheme="minorHAnsi" w:eastAsiaTheme="minorEastAsia" w:hAnsiTheme="minorHAnsi" w:cstheme="minorBidi"/>
                <w:noProof/>
                <w:lang w:eastAsia="fr-FR" w:bidi="ar-SA"/>
              </w:rPr>
              <w:tab/>
            </w:r>
            <w:r w:rsidR="001D270B" w:rsidRPr="00E717FC">
              <w:rPr>
                <w:rStyle w:val="Lienhypertexte"/>
                <w:noProof/>
              </w:rPr>
              <w:t>Gestion des scenario (V2)</w:t>
            </w:r>
            <w:r w:rsidR="001D270B">
              <w:rPr>
                <w:noProof/>
                <w:webHidden/>
              </w:rPr>
              <w:tab/>
            </w:r>
            <w:r w:rsidR="001D270B">
              <w:rPr>
                <w:noProof/>
                <w:webHidden/>
              </w:rPr>
              <w:fldChar w:fldCharType="begin"/>
            </w:r>
            <w:r w:rsidR="001D270B">
              <w:rPr>
                <w:noProof/>
                <w:webHidden/>
              </w:rPr>
              <w:instrText xml:space="preserve"> PAGEREF _Toc35623321 \h </w:instrText>
            </w:r>
            <w:r w:rsidR="001D270B">
              <w:rPr>
                <w:noProof/>
                <w:webHidden/>
              </w:rPr>
            </w:r>
            <w:r w:rsidR="001D270B">
              <w:rPr>
                <w:noProof/>
                <w:webHidden/>
              </w:rPr>
              <w:fldChar w:fldCharType="separate"/>
            </w:r>
            <w:r w:rsidR="001D270B">
              <w:rPr>
                <w:noProof/>
                <w:webHidden/>
              </w:rPr>
              <w:t>11</w:t>
            </w:r>
            <w:r w:rsidR="001D270B">
              <w:rPr>
                <w:noProof/>
                <w:webHidden/>
              </w:rPr>
              <w:fldChar w:fldCharType="end"/>
            </w:r>
          </w:hyperlink>
        </w:p>
        <w:p w:rsidR="001D270B" w:rsidRDefault="004549C1">
          <w:pPr>
            <w:pStyle w:val="TM3"/>
            <w:tabs>
              <w:tab w:val="left" w:pos="1320"/>
              <w:tab w:val="right" w:leader="dot" w:pos="9062"/>
            </w:tabs>
            <w:rPr>
              <w:rFonts w:asciiTheme="minorHAnsi" w:eastAsiaTheme="minorEastAsia" w:hAnsiTheme="minorHAnsi" w:cstheme="minorBidi"/>
              <w:noProof/>
              <w:lang w:eastAsia="fr-FR" w:bidi="ar-SA"/>
            </w:rPr>
          </w:pPr>
          <w:hyperlink w:anchor="_Toc35623322" w:history="1">
            <w:r w:rsidR="001D270B" w:rsidRPr="00E717FC">
              <w:rPr>
                <w:rStyle w:val="Lienhypertexte"/>
                <w:noProof/>
              </w:rPr>
              <w:t>4.6.1.</w:t>
            </w:r>
            <w:r w:rsidR="001D270B">
              <w:rPr>
                <w:rFonts w:asciiTheme="minorHAnsi" w:eastAsiaTheme="minorEastAsia" w:hAnsiTheme="minorHAnsi" w:cstheme="minorBidi"/>
                <w:noProof/>
                <w:lang w:eastAsia="fr-FR" w:bidi="ar-SA"/>
              </w:rPr>
              <w:tab/>
            </w:r>
            <w:r w:rsidR="001D270B" w:rsidRPr="00E717FC">
              <w:rPr>
                <w:rStyle w:val="Lienhypertexte"/>
                <w:noProof/>
              </w:rPr>
              <w:t>Rappel des exigences</w:t>
            </w:r>
            <w:r w:rsidR="001D270B">
              <w:rPr>
                <w:noProof/>
                <w:webHidden/>
              </w:rPr>
              <w:tab/>
            </w:r>
            <w:r w:rsidR="001D270B">
              <w:rPr>
                <w:noProof/>
                <w:webHidden/>
              </w:rPr>
              <w:fldChar w:fldCharType="begin"/>
            </w:r>
            <w:r w:rsidR="001D270B">
              <w:rPr>
                <w:noProof/>
                <w:webHidden/>
              </w:rPr>
              <w:instrText xml:space="preserve"> PAGEREF _Toc35623322 \h </w:instrText>
            </w:r>
            <w:r w:rsidR="001D270B">
              <w:rPr>
                <w:noProof/>
                <w:webHidden/>
              </w:rPr>
            </w:r>
            <w:r w:rsidR="001D270B">
              <w:rPr>
                <w:noProof/>
                <w:webHidden/>
              </w:rPr>
              <w:fldChar w:fldCharType="separate"/>
            </w:r>
            <w:r w:rsidR="001D270B">
              <w:rPr>
                <w:noProof/>
                <w:webHidden/>
              </w:rPr>
              <w:t>11</w:t>
            </w:r>
            <w:r w:rsidR="001D270B">
              <w:rPr>
                <w:noProof/>
                <w:webHidden/>
              </w:rPr>
              <w:fldChar w:fldCharType="end"/>
            </w:r>
          </w:hyperlink>
        </w:p>
        <w:p w:rsidR="001D270B" w:rsidRDefault="004549C1">
          <w:pPr>
            <w:pStyle w:val="TM1"/>
            <w:tabs>
              <w:tab w:val="left" w:pos="480"/>
              <w:tab w:val="right" w:leader="dot" w:pos="9062"/>
            </w:tabs>
            <w:rPr>
              <w:rFonts w:asciiTheme="minorHAnsi" w:eastAsiaTheme="minorEastAsia" w:hAnsiTheme="minorHAnsi" w:cstheme="minorBidi"/>
              <w:noProof/>
              <w:lang w:eastAsia="fr-FR" w:bidi="ar-SA"/>
            </w:rPr>
          </w:pPr>
          <w:hyperlink w:anchor="_Toc35623323" w:history="1">
            <w:r w:rsidR="001D270B" w:rsidRPr="00E717FC">
              <w:rPr>
                <w:rStyle w:val="Lienhypertexte"/>
                <w:bCs/>
                <w:noProof/>
                <w:lang w:eastAsia="x-none" w:bidi="x-none"/>
              </w:rPr>
              <w:t>5.</w:t>
            </w:r>
            <w:r w:rsidR="001D270B">
              <w:rPr>
                <w:rFonts w:asciiTheme="minorHAnsi" w:eastAsiaTheme="minorEastAsia" w:hAnsiTheme="minorHAnsi" w:cstheme="minorBidi"/>
                <w:noProof/>
                <w:lang w:eastAsia="fr-FR" w:bidi="ar-SA"/>
              </w:rPr>
              <w:tab/>
            </w:r>
            <w:r w:rsidR="001D270B" w:rsidRPr="00E717FC">
              <w:rPr>
                <w:rStyle w:val="Lienhypertexte"/>
                <w:noProof/>
              </w:rPr>
              <w:t>Calcul de la zone de travail</w:t>
            </w:r>
            <w:r w:rsidR="001D270B">
              <w:rPr>
                <w:noProof/>
                <w:webHidden/>
              </w:rPr>
              <w:tab/>
            </w:r>
            <w:r w:rsidR="001D270B">
              <w:rPr>
                <w:noProof/>
                <w:webHidden/>
              </w:rPr>
              <w:fldChar w:fldCharType="begin"/>
            </w:r>
            <w:r w:rsidR="001D270B">
              <w:rPr>
                <w:noProof/>
                <w:webHidden/>
              </w:rPr>
              <w:instrText xml:space="preserve"> PAGEREF _Toc35623323 \h </w:instrText>
            </w:r>
            <w:r w:rsidR="001D270B">
              <w:rPr>
                <w:noProof/>
                <w:webHidden/>
              </w:rPr>
            </w:r>
            <w:r w:rsidR="001D270B">
              <w:rPr>
                <w:noProof/>
                <w:webHidden/>
              </w:rPr>
              <w:fldChar w:fldCharType="separate"/>
            </w:r>
            <w:r w:rsidR="001D270B">
              <w:rPr>
                <w:noProof/>
                <w:webHidden/>
              </w:rPr>
              <w:t>11</w:t>
            </w:r>
            <w:r w:rsidR="001D270B">
              <w:rPr>
                <w:noProof/>
                <w:webHidden/>
              </w:rPr>
              <w:fldChar w:fldCharType="end"/>
            </w:r>
          </w:hyperlink>
        </w:p>
        <w:p w:rsidR="001D270B" w:rsidRDefault="004549C1">
          <w:pPr>
            <w:pStyle w:val="TM2"/>
            <w:tabs>
              <w:tab w:val="left" w:pos="880"/>
              <w:tab w:val="right" w:leader="dot" w:pos="9062"/>
            </w:tabs>
            <w:rPr>
              <w:rFonts w:asciiTheme="minorHAnsi" w:eastAsiaTheme="minorEastAsia" w:hAnsiTheme="minorHAnsi" w:cstheme="minorBidi"/>
              <w:noProof/>
              <w:lang w:eastAsia="fr-FR" w:bidi="ar-SA"/>
            </w:rPr>
          </w:pPr>
          <w:hyperlink w:anchor="_Toc35623324" w:history="1">
            <w:r w:rsidR="001D270B" w:rsidRPr="00E717FC">
              <w:rPr>
                <w:rStyle w:val="Lienhypertexte"/>
                <w:noProof/>
              </w:rPr>
              <w:t>5.1.</w:t>
            </w:r>
            <w:r w:rsidR="001D270B">
              <w:rPr>
                <w:rFonts w:asciiTheme="minorHAnsi" w:eastAsiaTheme="minorEastAsia" w:hAnsiTheme="minorHAnsi" w:cstheme="minorBidi"/>
                <w:noProof/>
                <w:lang w:eastAsia="fr-FR" w:bidi="ar-SA"/>
              </w:rPr>
              <w:tab/>
            </w:r>
            <w:r w:rsidR="001D270B" w:rsidRPr="00E717FC">
              <w:rPr>
                <w:rStyle w:val="Lienhypertexte"/>
                <w:noProof/>
              </w:rPr>
              <w:t>Selection des contributeurs (V0)</w:t>
            </w:r>
            <w:r w:rsidR="001D270B">
              <w:rPr>
                <w:noProof/>
                <w:webHidden/>
              </w:rPr>
              <w:tab/>
            </w:r>
            <w:r w:rsidR="001D270B">
              <w:rPr>
                <w:noProof/>
                <w:webHidden/>
              </w:rPr>
              <w:fldChar w:fldCharType="begin"/>
            </w:r>
            <w:r w:rsidR="001D270B">
              <w:rPr>
                <w:noProof/>
                <w:webHidden/>
              </w:rPr>
              <w:instrText xml:space="preserve"> PAGEREF _Toc35623324 \h </w:instrText>
            </w:r>
            <w:r w:rsidR="001D270B">
              <w:rPr>
                <w:noProof/>
                <w:webHidden/>
              </w:rPr>
            </w:r>
            <w:r w:rsidR="001D270B">
              <w:rPr>
                <w:noProof/>
                <w:webHidden/>
              </w:rPr>
              <w:fldChar w:fldCharType="separate"/>
            </w:r>
            <w:r w:rsidR="001D270B">
              <w:rPr>
                <w:noProof/>
                <w:webHidden/>
              </w:rPr>
              <w:t>11</w:t>
            </w:r>
            <w:r w:rsidR="001D270B">
              <w:rPr>
                <w:noProof/>
                <w:webHidden/>
              </w:rPr>
              <w:fldChar w:fldCharType="end"/>
            </w:r>
          </w:hyperlink>
        </w:p>
        <w:p w:rsidR="001D270B" w:rsidRDefault="004549C1">
          <w:pPr>
            <w:pStyle w:val="TM2"/>
            <w:tabs>
              <w:tab w:val="left" w:pos="880"/>
              <w:tab w:val="right" w:leader="dot" w:pos="9062"/>
            </w:tabs>
            <w:rPr>
              <w:rFonts w:asciiTheme="minorHAnsi" w:eastAsiaTheme="minorEastAsia" w:hAnsiTheme="minorHAnsi" w:cstheme="minorBidi"/>
              <w:noProof/>
              <w:lang w:eastAsia="fr-FR" w:bidi="ar-SA"/>
            </w:rPr>
          </w:pPr>
          <w:hyperlink w:anchor="_Toc35623325" w:history="1">
            <w:r w:rsidR="001D270B" w:rsidRPr="00E717FC">
              <w:rPr>
                <w:rStyle w:val="Lienhypertexte"/>
                <w:noProof/>
              </w:rPr>
              <w:t>5.2.</w:t>
            </w:r>
            <w:r w:rsidR="001D270B">
              <w:rPr>
                <w:rFonts w:asciiTheme="minorHAnsi" w:eastAsiaTheme="minorEastAsia" w:hAnsiTheme="minorHAnsi" w:cstheme="minorBidi"/>
                <w:noProof/>
                <w:lang w:eastAsia="fr-FR" w:bidi="ar-SA"/>
              </w:rPr>
              <w:tab/>
            </w:r>
            <w:r w:rsidR="001D270B" w:rsidRPr="00E717FC">
              <w:rPr>
                <w:rStyle w:val="Lienhypertexte"/>
                <w:noProof/>
              </w:rPr>
              <w:t>Interaction avec les contributeurs et des M3D-EM (V2)</w:t>
            </w:r>
            <w:r w:rsidR="001D270B">
              <w:rPr>
                <w:noProof/>
                <w:webHidden/>
              </w:rPr>
              <w:tab/>
            </w:r>
            <w:r w:rsidR="001D270B">
              <w:rPr>
                <w:noProof/>
                <w:webHidden/>
              </w:rPr>
              <w:fldChar w:fldCharType="begin"/>
            </w:r>
            <w:r w:rsidR="001D270B">
              <w:rPr>
                <w:noProof/>
                <w:webHidden/>
              </w:rPr>
              <w:instrText xml:space="preserve"> PAGEREF _Toc35623325 \h </w:instrText>
            </w:r>
            <w:r w:rsidR="001D270B">
              <w:rPr>
                <w:noProof/>
                <w:webHidden/>
              </w:rPr>
            </w:r>
            <w:r w:rsidR="001D270B">
              <w:rPr>
                <w:noProof/>
                <w:webHidden/>
              </w:rPr>
              <w:fldChar w:fldCharType="separate"/>
            </w:r>
            <w:r w:rsidR="001D270B">
              <w:rPr>
                <w:noProof/>
                <w:webHidden/>
              </w:rPr>
              <w:t>11</w:t>
            </w:r>
            <w:r w:rsidR="001D270B">
              <w:rPr>
                <w:noProof/>
                <w:webHidden/>
              </w:rPr>
              <w:fldChar w:fldCharType="end"/>
            </w:r>
          </w:hyperlink>
        </w:p>
        <w:p w:rsidR="001D270B" w:rsidRDefault="004549C1">
          <w:pPr>
            <w:pStyle w:val="TM3"/>
            <w:tabs>
              <w:tab w:val="left" w:pos="1320"/>
              <w:tab w:val="right" w:leader="dot" w:pos="9062"/>
            </w:tabs>
            <w:rPr>
              <w:rFonts w:asciiTheme="minorHAnsi" w:eastAsiaTheme="minorEastAsia" w:hAnsiTheme="minorHAnsi" w:cstheme="minorBidi"/>
              <w:noProof/>
              <w:lang w:eastAsia="fr-FR" w:bidi="ar-SA"/>
            </w:rPr>
          </w:pPr>
          <w:hyperlink w:anchor="_Toc35623326" w:history="1">
            <w:r w:rsidR="001D270B" w:rsidRPr="00E717FC">
              <w:rPr>
                <w:rStyle w:val="Lienhypertexte"/>
                <w:noProof/>
              </w:rPr>
              <w:t>5.2.1.</w:t>
            </w:r>
            <w:r w:rsidR="001D270B">
              <w:rPr>
                <w:rFonts w:asciiTheme="minorHAnsi" w:eastAsiaTheme="minorEastAsia" w:hAnsiTheme="minorHAnsi" w:cstheme="minorBidi"/>
                <w:noProof/>
                <w:lang w:eastAsia="fr-FR" w:bidi="ar-SA"/>
              </w:rPr>
              <w:tab/>
            </w:r>
            <w:r w:rsidR="001D270B" w:rsidRPr="00E717FC">
              <w:rPr>
                <w:rStyle w:val="Lienhypertexte"/>
                <w:noProof/>
              </w:rPr>
              <w:t>Rappel des exigences</w:t>
            </w:r>
            <w:r w:rsidR="001D270B">
              <w:rPr>
                <w:noProof/>
                <w:webHidden/>
              </w:rPr>
              <w:tab/>
            </w:r>
            <w:r w:rsidR="001D270B">
              <w:rPr>
                <w:noProof/>
                <w:webHidden/>
              </w:rPr>
              <w:fldChar w:fldCharType="begin"/>
            </w:r>
            <w:r w:rsidR="001D270B">
              <w:rPr>
                <w:noProof/>
                <w:webHidden/>
              </w:rPr>
              <w:instrText xml:space="preserve"> PAGEREF _Toc35623326 \h </w:instrText>
            </w:r>
            <w:r w:rsidR="001D270B">
              <w:rPr>
                <w:noProof/>
                <w:webHidden/>
              </w:rPr>
            </w:r>
            <w:r w:rsidR="001D270B">
              <w:rPr>
                <w:noProof/>
                <w:webHidden/>
              </w:rPr>
              <w:fldChar w:fldCharType="separate"/>
            </w:r>
            <w:r w:rsidR="001D270B">
              <w:rPr>
                <w:noProof/>
                <w:webHidden/>
              </w:rPr>
              <w:t>11</w:t>
            </w:r>
            <w:r w:rsidR="001D270B">
              <w:rPr>
                <w:noProof/>
                <w:webHidden/>
              </w:rPr>
              <w:fldChar w:fldCharType="end"/>
            </w:r>
          </w:hyperlink>
        </w:p>
        <w:p w:rsidR="001D270B" w:rsidRDefault="004549C1">
          <w:pPr>
            <w:pStyle w:val="TM1"/>
            <w:tabs>
              <w:tab w:val="left" w:pos="480"/>
              <w:tab w:val="right" w:leader="dot" w:pos="9062"/>
            </w:tabs>
            <w:rPr>
              <w:rFonts w:asciiTheme="minorHAnsi" w:eastAsiaTheme="minorEastAsia" w:hAnsiTheme="minorHAnsi" w:cstheme="minorBidi"/>
              <w:noProof/>
              <w:lang w:eastAsia="fr-FR" w:bidi="ar-SA"/>
            </w:rPr>
          </w:pPr>
          <w:hyperlink w:anchor="_Toc35623327" w:history="1">
            <w:r w:rsidR="001D270B" w:rsidRPr="00E717FC">
              <w:rPr>
                <w:rStyle w:val="Lienhypertexte"/>
                <w:bCs/>
                <w:noProof/>
                <w:lang w:eastAsia="x-none" w:bidi="x-none"/>
              </w:rPr>
              <w:t>6.</w:t>
            </w:r>
            <w:r w:rsidR="001D270B">
              <w:rPr>
                <w:rFonts w:asciiTheme="minorHAnsi" w:eastAsiaTheme="minorEastAsia" w:hAnsiTheme="minorHAnsi" w:cstheme="minorBidi"/>
                <w:noProof/>
                <w:lang w:eastAsia="fr-FR" w:bidi="ar-SA"/>
              </w:rPr>
              <w:tab/>
            </w:r>
            <w:r w:rsidR="001D270B" w:rsidRPr="00E717FC">
              <w:rPr>
                <w:rStyle w:val="Lienhypertexte"/>
                <w:noProof/>
              </w:rPr>
              <w:t>Calcul images par données IQ</w:t>
            </w:r>
            <w:r w:rsidR="001D270B">
              <w:rPr>
                <w:noProof/>
                <w:webHidden/>
              </w:rPr>
              <w:tab/>
            </w:r>
            <w:r w:rsidR="001D270B">
              <w:rPr>
                <w:noProof/>
                <w:webHidden/>
              </w:rPr>
              <w:fldChar w:fldCharType="begin"/>
            </w:r>
            <w:r w:rsidR="001D270B">
              <w:rPr>
                <w:noProof/>
                <w:webHidden/>
              </w:rPr>
              <w:instrText xml:space="preserve"> PAGEREF _Toc35623327 \h </w:instrText>
            </w:r>
            <w:r w:rsidR="001D270B">
              <w:rPr>
                <w:noProof/>
                <w:webHidden/>
              </w:rPr>
            </w:r>
            <w:r w:rsidR="001D270B">
              <w:rPr>
                <w:noProof/>
                <w:webHidden/>
              </w:rPr>
              <w:fldChar w:fldCharType="separate"/>
            </w:r>
            <w:r w:rsidR="001D270B">
              <w:rPr>
                <w:noProof/>
                <w:webHidden/>
              </w:rPr>
              <w:t>11</w:t>
            </w:r>
            <w:r w:rsidR="001D270B">
              <w:rPr>
                <w:noProof/>
                <w:webHidden/>
              </w:rPr>
              <w:fldChar w:fldCharType="end"/>
            </w:r>
          </w:hyperlink>
        </w:p>
        <w:p w:rsidR="001D270B" w:rsidRDefault="004549C1">
          <w:pPr>
            <w:pStyle w:val="TM2"/>
            <w:tabs>
              <w:tab w:val="left" w:pos="880"/>
              <w:tab w:val="right" w:leader="dot" w:pos="9062"/>
            </w:tabs>
            <w:rPr>
              <w:rFonts w:asciiTheme="minorHAnsi" w:eastAsiaTheme="minorEastAsia" w:hAnsiTheme="minorHAnsi" w:cstheme="minorBidi"/>
              <w:noProof/>
              <w:lang w:eastAsia="fr-FR" w:bidi="ar-SA"/>
            </w:rPr>
          </w:pPr>
          <w:hyperlink w:anchor="_Toc35623328" w:history="1">
            <w:r w:rsidR="001D270B" w:rsidRPr="00E717FC">
              <w:rPr>
                <w:rStyle w:val="Lienhypertexte"/>
                <w:noProof/>
              </w:rPr>
              <w:t>6.1.</w:t>
            </w:r>
            <w:r w:rsidR="001D270B">
              <w:rPr>
                <w:rFonts w:asciiTheme="minorHAnsi" w:eastAsiaTheme="minorEastAsia" w:hAnsiTheme="minorHAnsi" w:cstheme="minorBidi"/>
                <w:noProof/>
                <w:lang w:eastAsia="fr-FR" w:bidi="ar-SA"/>
              </w:rPr>
              <w:tab/>
            </w:r>
            <w:r w:rsidR="001D270B" w:rsidRPr="00E717FC">
              <w:rPr>
                <w:rStyle w:val="Lienhypertexte"/>
                <w:noProof/>
              </w:rPr>
              <w:t>Calcul des données IQ (V1)</w:t>
            </w:r>
            <w:r w:rsidR="001D270B">
              <w:rPr>
                <w:noProof/>
                <w:webHidden/>
              </w:rPr>
              <w:tab/>
            </w:r>
            <w:r w:rsidR="001D270B">
              <w:rPr>
                <w:noProof/>
                <w:webHidden/>
              </w:rPr>
              <w:fldChar w:fldCharType="begin"/>
            </w:r>
            <w:r w:rsidR="001D270B">
              <w:rPr>
                <w:noProof/>
                <w:webHidden/>
              </w:rPr>
              <w:instrText xml:space="preserve"> PAGEREF _Toc35623328 \h </w:instrText>
            </w:r>
            <w:r w:rsidR="001D270B">
              <w:rPr>
                <w:noProof/>
                <w:webHidden/>
              </w:rPr>
            </w:r>
            <w:r w:rsidR="001D270B">
              <w:rPr>
                <w:noProof/>
                <w:webHidden/>
              </w:rPr>
              <w:fldChar w:fldCharType="separate"/>
            </w:r>
            <w:r w:rsidR="001D270B">
              <w:rPr>
                <w:noProof/>
                <w:webHidden/>
              </w:rPr>
              <w:t>11</w:t>
            </w:r>
            <w:r w:rsidR="001D270B">
              <w:rPr>
                <w:noProof/>
                <w:webHidden/>
              </w:rPr>
              <w:fldChar w:fldCharType="end"/>
            </w:r>
          </w:hyperlink>
        </w:p>
        <w:p w:rsidR="001D270B" w:rsidRDefault="004549C1">
          <w:pPr>
            <w:pStyle w:val="TM3"/>
            <w:tabs>
              <w:tab w:val="left" w:pos="1320"/>
              <w:tab w:val="right" w:leader="dot" w:pos="9062"/>
            </w:tabs>
            <w:rPr>
              <w:rFonts w:asciiTheme="minorHAnsi" w:eastAsiaTheme="minorEastAsia" w:hAnsiTheme="minorHAnsi" w:cstheme="minorBidi"/>
              <w:noProof/>
              <w:lang w:eastAsia="fr-FR" w:bidi="ar-SA"/>
            </w:rPr>
          </w:pPr>
          <w:hyperlink w:anchor="_Toc35623329" w:history="1">
            <w:r w:rsidR="001D270B" w:rsidRPr="00E717FC">
              <w:rPr>
                <w:rStyle w:val="Lienhypertexte"/>
                <w:noProof/>
              </w:rPr>
              <w:t>6.1.1.</w:t>
            </w:r>
            <w:r w:rsidR="001D270B">
              <w:rPr>
                <w:rFonts w:asciiTheme="minorHAnsi" w:eastAsiaTheme="minorEastAsia" w:hAnsiTheme="minorHAnsi" w:cstheme="minorBidi"/>
                <w:noProof/>
                <w:lang w:eastAsia="fr-FR" w:bidi="ar-SA"/>
              </w:rPr>
              <w:tab/>
            </w:r>
            <w:r w:rsidR="001D270B" w:rsidRPr="00E717FC">
              <w:rPr>
                <w:rStyle w:val="Lienhypertexte"/>
                <w:noProof/>
              </w:rPr>
              <w:t>Rappel des exigences</w:t>
            </w:r>
            <w:r w:rsidR="001D270B">
              <w:rPr>
                <w:noProof/>
                <w:webHidden/>
              </w:rPr>
              <w:tab/>
            </w:r>
            <w:r w:rsidR="001D270B">
              <w:rPr>
                <w:noProof/>
                <w:webHidden/>
              </w:rPr>
              <w:fldChar w:fldCharType="begin"/>
            </w:r>
            <w:r w:rsidR="001D270B">
              <w:rPr>
                <w:noProof/>
                <w:webHidden/>
              </w:rPr>
              <w:instrText xml:space="preserve"> PAGEREF _Toc35623329 \h </w:instrText>
            </w:r>
            <w:r w:rsidR="001D270B">
              <w:rPr>
                <w:noProof/>
                <w:webHidden/>
              </w:rPr>
            </w:r>
            <w:r w:rsidR="001D270B">
              <w:rPr>
                <w:noProof/>
                <w:webHidden/>
              </w:rPr>
              <w:fldChar w:fldCharType="separate"/>
            </w:r>
            <w:r w:rsidR="001D270B">
              <w:rPr>
                <w:noProof/>
                <w:webHidden/>
              </w:rPr>
              <w:t>11</w:t>
            </w:r>
            <w:r w:rsidR="001D270B">
              <w:rPr>
                <w:noProof/>
                <w:webHidden/>
              </w:rPr>
              <w:fldChar w:fldCharType="end"/>
            </w:r>
          </w:hyperlink>
        </w:p>
        <w:p w:rsidR="001D270B" w:rsidRDefault="004549C1">
          <w:pPr>
            <w:pStyle w:val="TM2"/>
            <w:tabs>
              <w:tab w:val="left" w:pos="880"/>
              <w:tab w:val="right" w:leader="dot" w:pos="9062"/>
            </w:tabs>
            <w:rPr>
              <w:rFonts w:asciiTheme="minorHAnsi" w:eastAsiaTheme="minorEastAsia" w:hAnsiTheme="minorHAnsi" w:cstheme="minorBidi"/>
              <w:noProof/>
              <w:lang w:eastAsia="fr-FR" w:bidi="ar-SA"/>
            </w:rPr>
          </w:pPr>
          <w:hyperlink w:anchor="_Toc35623330" w:history="1">
            <w:r w:rsidR="001D270B" w:rsidRPr="00E717FC">
              <w:rPr>
                <w:rStyle w:val="Lienhypertexte"/>
                <w:noProof/>
              </w:rPr>
              <w:t>6.2.</w:t>
            </w:r>
            <w:r w:rsidR="001D270B">
              <w:rPr>
                <w:rFonts w:asciiTheme="minorHAnsi" w:eastAsiaTheme="minorEastAsia" w:hAnsiTheme="minorHAnsi" w:cstheme="minorBidi"/>
                <w:noProof/>
                <w:lang w:eastAsia="fr-FR" w:bidi="ar-SA"/>
              </w:rPr>
              <w:tab/>
            </w:r>
            <w:r w:rsidR="001D270B" w:rsidRPr="00E717FC">
              <w:rPr>
                <w:rStyle w:val="Lienhypertexte"/>
                <w:noProof/>
              </w:rPr>
              <w:t>focalisation Integrée</w:t>
            </w:r>
            <w:r w:rsidR="001D270B">
              <w:rPr>
                <w:noProof/>
                <w:webHidden/>
              </w:rPr>
              <w:tab/>
            </w:r>
            <w:r w:rsidR="001D270B">
              <w:rPr>
                <w:noProof/>
                <w:webHidden/>
              </w:rPr>
              <w:fldChar w:fldCharType="begin"/>
            </w:r>
            <w:r w:rsidR="001D270B">
              <w:rPr>
                <w:noProof/>
                <w:webHidden/>
              </w:rPr>
              <w:instrText xml:space="preserve"> PAGEREF _Toc35623330 \h </w:instrText>
            </w:r>
            <w:r w:rsidR="001D270B">
              <w:rPr>
                <w:noProof/>
                <w:webHidden/>
              </w:rPr>
            </w:r>
            <w:r w:rsidR="001D270B">
              <w:rPr>
                <w:noProof/>
                <w:webHidden/>
              </w:rPr>
              <w:fldChar w:fldCharType="separate"/>
            </w:r>
            <w:r w:rsidR="001D270B">
              <w:rPr>
                <w:noProof/>
                <w:webHidden/>
              </w:rPr>
              <w:t>12</w:t>
            </w:r>
            <w:r w:rsidR="001D270B">
              <w:rPr>
                <w:noProof/>
                <w:webHidden/>
              </w:rPr>
              <w:fldChar w:fldCharType="end"/>
            </w:r>
          </w:hyperlink>
        </w:p>
        <w:p w:rsidR="001D270B" w:rsidRDefault="004549C1">
          <w:pPr>
            <w:pStyle w:val="TM3"/>
            <w:tabs>
              <w:tab w:val="left" w:pos="1320"/>
              <w:tab w:val="right" w:leader="dot" w:pos="9062"/>
            </w:tabs>
            <w:rPr>
              <w:rFonts w:asciiTheme="minorHAnsi" w:eastAsiaTheme="minorEastAsia" w:hAnsiTheme="minorHAnsi" w:cstheme="minorBidi"/>
              <w:noProof/>
              <w:lang w:eastAsia="fr-FR" w:bidi="ar-SA"/>
            </w:rPr>
          </w:pPr>
          <w:hyperlink w:anchor="_Toc35623331" w:history="1">
            <w:r w:rsidR="001D270B" w:rsidRPr="00E717FC">
              <w:rPr>
                <w:rStyle w:val="Lienhypertexte"/>
                <w:noProof/>
              </w:rPr>
              <w:t>6.2.1.</w:t>
            </w:r>
            <w:r w:rsidR="001D270B">
              <w:rPr>
                <w:rFonts w:asciiTheme="minorHAnsi" w:eastAsiaTheme="minorEastAsia" w:hAnsiTheme="minorHAnsi" w:cstheme="minorBidi"/>
                <w:noProof/>
                <w:lang w:eastAsia="fr-FR" w:bidi="ar-SA"/>
              </w:rPr>
              <w:tab/>
            </w:r>
            <w:r w:rsidR="001D270B" w:rsidRPr="00E717FC">
              <w:rPr>
                <w:rStyle w:val="Lienhypertexte"/>
                <w:noProof/>
              </w:rPr>
              <w:t>Polar Format Algorithm (V2)</w:t>
            </w:r>
            <w:r w:rsidR="001D270B">
              <w:rPr>
                <w:noProof/>
                <w:webHidden/>
              </w:rPr>
              <w:tab/>
            </w:r>
            <w:r w:rsidR="001D270B">
              <w:rPr>
                <w:noProof/>
                <w:webHidden/>
              </w:rPr>
              <w:fldChar w:fldCharType="begin"/>
            </w:r>
            <w:r w:rsidR="001D270B">
              <w:rPr>
                <w:noProof/>
                <w:webHidden/>
              </w:rPr>
              <w:instrText xml:space="preserve"> PAGEREF _Toc35623331 \h </w:instrText>
            </w:r>
            <w:r w:rsidR="001D270B">
              <w:rPr>
                <w:noProof/>
                <w:webHidden/>
              </w:rPr>
            </w:r>
            <w:r w:rsidR="001D270B">
              <w:rPr>
                <w:noProof/>
                <w:webHidden/>
              </w:rPr>
              <w:fldChar w:fldCharType="separate"/>
            </w:r>
            <w:r w:rsidR="001D270B">
              <w:rPr>
                <w:noProof/>
                <w:webHidden/>
              </w:rPr>
              <w:t>12</w:t>
            </w:r>
            <w:r w:rsidR="001D270B">
              <w:rPr>
                <w:noProof/>
                <w:webHidden/>
              </w:rPr>
              <w:fldChar w:fldCharType="end"/>
            </w:r>
          </w:hyperlink>
        </w:p>
        <w:p w:rsidR="001D270B" w:rsidRDefault="004549C1">
          <w:pPr>
            <w:pStyle w:val="TM3"/>
            <w:tabs>
              <w:tab w:val="left" w:pos="1320"/>
              <w:tab w:val="right" w:leader="dot" w:pos="9062"/>
            </w:tabs>
            <w:rPr>
              <w:rFonts w:asciiTheme="minorHAnsi" w:eastAsiaTheme="minorEastAsia" w:hAnsiTheme="minorHAnsi" w:cstheme="minorBidi"/>
              <w:noProof/>
              <w:lang w:eastAsia="fr-FR" w:bidi="ar-SA"/>
            </w:rPr>
          </w:pPr>
          <w:hyperlink w:anchor="_Toc35623332" w:history="1">
            <w:r w:rsidR="001D270B" w:rsidRPr="00E717FC">
              <w:rPr>
                <w:rStyle w:val="Lienhypertexte"/>
                <w:noProof/>
              </w:rPr>
              <w:t>6.2.2.</w:t>
            </w:r>
            <w:r w:rsidR="001D270B">
              <w:rPr>
                <w:rFonts w:asciiTheme="minorHAnsi" w:eastAsiaTheme="minorEastAsia" w:hAnsiTheme="minorHAnsi" w:cstheme="minorBidi"/>
                <w:noProof/>
                <w:lang w:eastAsia="fr-FR" w:bidi="ar-SA"/>
              </w:rPr>
              <w:tab/>
            </w:r>
            <w:r w:rsidR="001D270B" w:rsidRPr="00E717FC">
              <w:rPr>
                <w:rStyle w:val="Lienhypertexte"/>
                <w:noProof/>
              </w:rPr>
              <w:t>Back projection (V2+)</w:t>
            </w:r>
            <w:r w:rsidR="001D270B">
              <w:rPr>
                <w:noProof/>
                <w:webHidden/>
              </w:rPr>
              <w:tab/>
            </w:r>
            <w:r w:rsidR="001D270B">
              <w:rPr>
                <w:noProof/>
                <w:webHidden/>
              </w:rPr>
              <w:fldChar w:fldCharType="begin"/>
            </w:r>
            <w:r w:rsidR="001D270B">
              <w:rPr>
                <w:noProof/>
                <w:webHidden/>
              </w:rPr>
              <w:instrText xml:space="preserve"> PAGEREF _Toc35623332 \h </w:instrText>
            </w:r>
            <w:r w:rsidR="001D270B">
              <w:rPr>
                <w:noProof/>
                <w:webHidden/>
              </w:rPr>
            </w:r>
            <w:r w:rsidR="001D270B">
              <w:rPr>
                <w:noProof/>
                <w:webHidden/>
              </w:rPr>
              <w:fldChar w:fldCharType="separate"/>
            </w:r>
            <w:r w:rsidR="001D270B">
              <w:rPr>
                <w:noProof/>
                <w:webHidden/>
              </w:rPr>
              <w:t>12</w:t>
            </w:r>
            <w:r w:rsidR="001D270B">
              <w:rPr>
                <w:noProof/>
                <w:webHidden/>
              </w:rPr>
              <w:fldChar w:fldCharType="end"/>
            </w:r>
          </w:hyperlink>
        </w:p>
        <w:p w:rsidR="001D270B" w:rsidRDefault="004549C1">
          <w:pPr>
            <w:pStyle w:val="TM1"/>
            <w:tabs>
              <w:tab w:val="left" w:pos="480"/>
              <w:tab w:val="right" w:leader="dot" w:pos="9062"/>
            </w:tabs>
            <w:rPr>
              <w:rFonts w:asciiTheme="minorHAnsi" w:eastAsiaTheme="minorEastAsia" w:hAnsiTheme="minorHAnsi" w:cstheme="minorBidi"/>
              <w:noProof/>
              <w:lang w:eastAsia="fr-FR" w:bidi="ar-SA"/>
            </w:rPr>
          </w:pPr>
          <w:hyperlink w:anchor="_Toc35623333" w:history="1">
            <w:r w:rsidR="001D270B" w:rsidRPr="00E717FC">
              <w:rPr>
                <w:rStyle w:val="Lienhypertexte"/>
                <w:bCs/>
                <w:noProof/>
                <w:lang w:eastAsia="x-none" w:bidi="x-none"/>
              </w:rPr>
              <w:t>7.</w:t>
            </w:r>
            <w:r w:rsidR="001D270B">
              <w:rPr>
                <w:rFonts w:asciiTheme="minorHAnsi" w:eastAsiaTheme="minorEastAsia" w:hAnsiTheme="minorHAnsi" w:cstheme="minorBidi"/>
                <w:noProof/>
                <w:lang w:eastAsia="fr-FR" w:bidi="ar-SA"/>
              </w:rPr>
              <w:tab/>
            </w:r>
            <w:r w:rsidR="001D270B" w:rsidRPr="00E717FC">
              <w:rPr>
                <w:rStyle w:val="Lienhypertexte"/>
                <w:noProof/>
              </w:rPr>
              <w:t>Mode Image Source (V0,V1,V2)</w:t>
            </w:r>
            <w:r w:rsidR="001D270B">
              <w:rPr>
                <w:noProof/>
                <w:webHidden/>
              </w:rPr>
              <w:tab/>
            </w:r>
            <w:r w:rsidR="001D270B">
              <w:rPr>
                <w:noProof/>
                <w:webHidden/>
              </w:rPr>
              <w:fldChar w:fldCharType="begin"/>
            </w:r>
            <w:r w:rsidR="001D270B">
              <w:rPr>
                <w:noProof/>
                <w:webHidden/>
              </w:rPr>
              <w:instrText xml:space="preserve"> PAGEREF _Toc35623333 \h </w:instrText>
            </w:r>
            <w:r w:rsidR="001D270B">
              <w:rPr>
                <w:noProof/>
                <w:webHidden/>
              </w:rPr>
            </w:r>
            <w:r w:rsidR="001D270B">
              <w:rPr>
                <w:noProof/>
                <w:webHidden/>
              </w:rPr>
              <w:fldChar w:fldCharType="separate"/>
            </w:r>
            <w:r w:rsidR="001D270B">
              <w:rPr>
                <w:noProof/>
                <w:webHidden/>
              </w:rPr>
              <w:t>12</w:t>
            </w:r>
            <w:r w:rsidR="001D270B">
              <w:rPr>
                <w:noProof/>
                <w:webHidden/>
              </w:rPr>
              <w:fldChar w:fldCharType="end"/>
            </w:r>
          </w:hyperlink>
        </w:p>
        <w:p w:rsidR="001D270B" w:rsidRDefault="004549C1">
          <w:pPr>
            <w:pStyle w:val="TM2"/>
            <w:tabs>
              <w:tab w:val="left" w:pos="880"/>
              <w:tab w:val="right" w:leader="dot" w:pos="9062"/>
            </w:tabs>
            <w:rPr>
              <w:rFonts w:asciiTheme="minorHAnsi" w:eastAsiaTheme="minorEastAsia" w:hAnsiTheme="minorHAnsi" w:cstheme="minorBidi"/>
              <w:noProof/>
              <w:lang w:eastAsia="fr-FR" w:bidi="ar-SA"/>
            </w:rPr>
          </w:pPr>
          <w:hyperlink w:anchor="_Toc35623334" w:history="1">
            <w:r w:rsidR="001D270B" w:rsidRPr="00E717FC">
              <w:rPr>
                <w:rStyle w:val="Lienhypertexte"/>
                <w:noProof/>
              </w:rPr>
              <w:t>7.1.</w:t>
            </w:r>
            <w:r w:rsidR="001D270B">
              <w:rPr>
                <w:rFonts w:asciiTheme="minorHAnsi" w:eastAsiaTheme="minorEastAsia" w:hAnsiTheme="minorHAnsi" w:cstheme="minorBidi"/>
                <w:noProof/>
                <w:lang w:eastAsia="fr-FR" w:bidi="ar-SA"/>
              </w:rPr>
              <w:tab/>
            </w:r>
            <w:r w:rsidR="001D270B" w:rsidRPr="00E717FC">
              <w:rPr>
                <w:rStyle w:val="Lienhypertexte"/>
                <w:noProof/>
              </w:rPr>
              <w:t>Rappel des exigences</w:t>
            </w:r>
            <w:r w:rsidR="001D270B">
              <w:rPr>
                <w:noProof/>
                <w:webHidden/>
              </w:rPr>
              <w:tab/>
            </w:r>
            <w:r w:rsidR="001D270B">
              <w:rPr>
                <w:noProof/>
                <w:webHidden/>
              </w:rPr>
              <w:fldChar w:fldCharType="begin"/>
            </w:r>
            <w:r w:rsidR="001D270B">
              <w:rPr>
                <w:noProof/>
                <w:webHidden/>
              </w:rPr>
              <w:instrText xml:space="preserve"> PAGEREF _Toc35623334 \h </w:instrText>
            </w:r>
            <w:r w:rsidR="001D270B">
              <w:rPr>
                <w:noProof/>
                <w:webHidden/>
              </w:rPr>
            </w:r>
            <w:r w:rsidR="001D270B">
              <w:rPr>
                <w:noProof/>
                <w:webHidden/>
              </w:rPr>
              <w:fldChar w:fldCharType="separate"/>
            </w:r>
            <w:r w:rsidR="001D270B">
              <w:rPr>
                <w:noProof/>
                <w:webHidden/>
              </w:rPr>
              <w:t>12</w:t>
            </w:r>
            <w:r w:rsidR="001D270B">
              <w:rPr>
                <w:noProof/>
                <w:webHidden/>
              </w:rPr>
              <w:fldChar w:fldCharType="end"/>
            </w:r>
          </w:hyperlink>
        </w:p>
        <w:p w:rsidR="001D270B" w:rsidRDefault="004549C1">
          <w:pPr>
            <w:pStyle w:val="TM2"/>
            <w:tabs>
              <w:tab w:val="left" w:pos="880"/>
              <w:tab w:val="right" w:leader="dot" w:pos="9062"/>
            </w:tabs>
            <w:rPr>
              <w:rFonts w:asciiTheme="minorHAnsi" w:eastAsiaTheme="minorEastAsia" w:hAnsiTheme="minorHAnsi" w:cstheme="minorBidi"/>
              <w:noProof/>
              <w:lang w:eastAsia="fr-FR" w:bidi="ar-SA"/>
            </w:rPr>
          </w:pPr>
          <w:hyperlink w:anchor="_Toc35623335" w:history="1">
            <w:r w:rsidR="001D270B" w:rsidRPr="00E717FC">
              <w:rPr>
                <w:rStyle w:val="Lienhypertexte"/>
                <w:noProof/>
              </w:rPr>
              <w:t>7.2.</w:t>
            </w:r>
            <w:r w:rsidR="001D270B">
              <w:rPr>
                <w:rFonts w:asciiTheme="minorHAnsi" w:eastAsiaTheme="minorEastAsia" w:hAnsiTheme="minorHAnsi" w:cstheme="minorBidi"/>
                <w:noProof/>
                <w:lang w:eastAsia="fr-FR" w:bidi="ar-SA"/>
              </w:rPr>
              <w:tab/>
            </w:r>
            <w:r w:rsidR="001D270B" w:rsidRPr="00E717FC">
              <w:rPr>
                <w:rStyle w:val="Lienhypertexte"/>
                <w:noProof/>
              </w:rPr>
              <w:t>Description</w:t>
            </w:r>
            <w:r w:rsidR="001D270B">
              <w:rPr>
                <w:noProof/>
                <w:webHidden/>
              </w:rPr>
              <w:tab/>
            </w:r>
            <w:r w:rsidR="001D270B">
              <w:rPr>
                <w:noProof/>
                <w:webHidden/>
              </w:rPr>
              <w:fldChar w:fldCharType="begin"/>
            </w:r>
            <w:r w:rsidR="001D270B">
              <w:rPr>
                <w:noProof/>
                <w:webHidden/>
              </w:rPr>
              <w:instrText xml:space="preserve"> PAGEREF _Toc35623335 \h </w:instrText>
            </w:r>
            <w:r w:rsidR="001D270B">
              <w:rPr>
                <w:noProof/>
                <w:webHidden/>
              </w:rPr>
            </w:r>
            <w:r w:rsidR="001D270B">
              <w:rPr>
                <w:noProof/>
                <w:webHidden/>
              </w:rPr>
              <w:fldChar w:fldCharType="separate"/>
            </w:r>
            <w:r w:rsidR="001D270B">
              <w:rPr>
                <w:noProof/>
                <w:webHidden/>
              </w:rPr>
              <w:t>12</w:t>
            </w:r>
            <w:r w:rsidR="001D270B">
              <w:rPr>
                <w:noProof/>
                <w:webHidden/>
              </w:rPr>
              <w:fldChar w:fldCharType="end"/>
            </w:r>
          </w:hyperlink>
        </w:p>
        <w:p w:rsidR="001D270B" w:rsidRDefault="004549C1">
          <w:pPr>
            <w:pStyle w:val="TM2"/>
            <w:tabs>
              <w:tab w:val="left" w:pos="880"/>
              <w:tab w:val="right" w:leader="dot" w:pos="9062"/>
            </w:tabs>
            <w:rPr>
              <w:rFonts w:asciiTheme="minorHAnsi" w:eastAsiaTheme="minorEastAsia" w:hAnsiTheme="minorHAnsi" w:cstheme="minorBidi"/>
              <w:noProof/>
              <w:lang w:eastAsia="fr-FR" w:bidi="ar-SA"/>
            </w:rPr>
          </w:pPr>
          <w:hyperlink w:anchor="_Toc35623336" w:history="1">
            <w:r w:rsidR="001D270B" w:rsidRPr="00E717FC">
              <w:rPr>
                <w:rStyle w:val="Lienhypertexte"/>
                <w:noProof/>
              </w:rPr>
              <w:t>7.3.</w:t>
            </w:r>
            <w:r w:rsidR="001D270B">
              <w:rPr>
                <w:rFonts w:asciiTheme="minorHAnsi" w:eastAsiaTheme="minorEastAsia" w:hAnsiTheme="minorHAnsi" w:cstheme="minorBidi"/>
                <w:noProof/>
                <w:lang w:eastAsia="fr-FR" w:bidi="ar-SA"/>
              </w:rPr>
              <w:tab/>
            </w:r>
            <w:r w:rsidR="001D270B" w:rsidRPr="00E717FC">
              <w:rPr>
                <w:rStyle w:val="Lienhypertexte"/>
                <w:noProof/>
              </w:rPr>
              <w:t>Calcul de la trajectoire simplifiée</w:t>
            </w:r>
            <w:r w:rsidR="001D270B">
              <w:rPr>
                <w:noProof/>
                <w:webHidden/>
              </w:rPr>
              <w:tab/>
            </w:r>
            <w:r w:rsidR="001D270B">
              <w:rPr>
                <w:noProof/>
                <w:webHidden/>
              </w:rPr>
              <w:fldChar w:fldCharType="begin"/>
            </w:r>
            <w:r w:rsidR="001D270B">
              <w:rPr>
                <w:noProof/>
                <w:webHidden/>
              </w:rPr>
              <w:instrText xml:space="preserve"> PAGEREF _Toc35623336 \h </w:instrText>
            </w:r>
            <w:r w:rsidR="001D270B">
              <w:rPr>
                <w:noProof/>
                <w:webHidden/>
              </w:rPr>
            </w:r>
            <w:r w:rsidR="001D270B">
              <w:rPr>
                <w:noProof/>
                <w:webHidden/>
              </w:rPr>
              <w:fldChar w:fldCharType="separate"/>
            </w:r>
            <w:r w:rsidR="001D270B">
              <w:rPr>
                <w:noProof/>
                <w:webHidden/>
              </w:rPr>
              <w:t>13</w:t>
            </w:r>
            <w:r w:rsidR="001D270B">
              <w:rPr>
                <w:noProof/>
                <w:webHidden/>
              </w:rPr>
              <w:fldChar w:fldCharType="end"/>
            </w:r>
          </w:hyperlink>
        </w:p>
        <w:p w:rsidR="001D270B" w:rsidRDefault="004549C1">
          <w:pPr>
            <w:pStyle w:val="TM2"/>
            <w:tabs>
              <w:tab w:val="left" w:pos="880"/>
              <w:tab w:val="right" w:leader="dot" w:pos="9062"/>
            </w:tabs>
            <w:rPr>
              <w:rFonts w:asciiTheme="minorHAnsi" w:eastAsiaTheme="minorEastAsia" w:hAnsiTheme="minorHAnsi" w:cstheme="minorBidi"/>
              <w:noProof/>
              <w:lang w:eastAsia="fr-FR" w:bidi="ar-SA"/>
            </w:rPr>
          </w:pPr>
          <w:hyperlink w:anchor="_Toc35623337" w:history="1">
            <w:r w:rsidR="001D270B" w:rsidRPr="00E717FC">
              <w:rPr>
                <w:rStyle w:val="Lienhypertexte"/>
                <w:noProof/>
              </w:rPr>
              <w:t>7.4.</w:t>
            </w:r>
            <w:r w:rsidR="001D270B">
              <w:rPr>
                <w:rFonts w:asciiTheme="minorHAnsi" w:eastAsiaTheme="minorEastAsia" w:hAnsiTheme="minorHAnsi" w:cstheme="minorBidi"/>
                <w:noProof/>
                <w:lang w:eastAsia="fr-FR" w:bidi="ar-SA"/>
              </w:rPr>
              <w:tab/>
            </w:r>
            <w:r w:rsidR="001D270B" w:rsidRPr="00E717FC">
              <w:rPr>
                <w:rStyle w:val="Lienhypertexte"/>
                <w:noProof/>
              </w:rPr>
              <w:t>Projection SAR</w:t>
            </w:r>
            <w:r w:rsidR="001D270B">
              <w:rPr>
                <w:noProof/>
                <w:webHidden/>
              </w:rPr>
              <w:tab/>
            </w:r>
            <w:r w:rsidR="001D270B">
              <w:rPr>
                <w:noProof/>
                <w:webHidden/>
              </w:rPr>
              <w:fldChar w:fldCharType="begin"/>
            </w:r>
            <w:r w:rsidR="001D270B">
              <w:rPr>
                <w:noProof/>
                <w:webHidden/>
              </w:rPr>
              <w:instrText xml:space="preserve"> PAGEREF _Toc35623337 \h </w:instrText>
            </w:r>
            <w:r w:rsidR="001D270B">
              <w:rPr>
                <w:noProof/>
                <w:webHidden/>
              </w:rPr>
            </w:r>
            <w:r w:rsidR="001D270B">
              <w:rPr>
                <w:noProof/>
                <w:webHidden/>
              </w:rPr>
              <w:fldChar w:fldCharType="separate"/>
            </w:r>
            <w:r w:rsidR="001D270B">
              <w:rPr>
                <w:noProof/>
                <w:webHidden/>
              </w:rPr>
              <w:t>13</w:t>
            </w:r>
            <w:r w:rsidR="001D270B">
              <w:rPr>
                <w:noProof/>
                <w:webHidden/>
              </w:rPr>
              <w:fldChar w:fldCharType="end"/>
            </w:r>
          </w:hyperlink>
        </w:p>
        <w:p w:rsidR="001D270B" w:rsidRDefault="004549C1">
          <w:pPr>
            <w:pStyle w:val="TM3"/>
            <w:tabs>
              <w:tab w:val="left" w:pos="1320"/>
              <w:tab w:val="right" w:leader="dot" w:pos="9062"/>
            </w:tabs>
            <w:rPr>
              <w:rFonts w:asciiTheme="minorHAnsi" w:eastAsiaTheme="minorEastAsia" w:hAnsiTheme="minorHAnsi" w:cstheme="minorBidi"/>
              <w:noProof/>
              <w:lang w:eastAsia="fr-FR" w:bidi="ar-SA"/>
            </w:rPr>
          </w:pPr>
          <w:hyperlink w:anchor="_Toc35623338" w:history="1">
            <w:r w:rsidR="001D270B" w:rsidRPr="00E717FC">
              <w:rPr>
                <w:rStyle w:val="Lienhypertexte"/>
                <w:noProof/>
              </w:rPr>
              <w:t>7.4.1.</w:t>
            </w:r>
            <w:r w:rsidR="001D270B">
              <w:rPr>
                <w:rFonts w:asciiTheme="minorHAnsi" w:eastAsiaTheme="minorEastAsia" w:hAnsiTheme="minorHAnsi" w:cstheme="minorBidi"/>
                <w:noProof/>
                <w:lang w:eastAsia="fr-FR" w:bidi="ar-SA"/>
              </w:rPr>
              <w:tab/>
            </w:r>
            <w:r w:rsidR="001D270B" w:rsidRPr="00E717FC">
              <w:rPr>
                <w:rStyle w:val="Lienhypertexte"/>
                <w:noProof/>
              </w:rPr>
              <w:t>Squint constant (V0)</w:t>
            </w:r>
            <w:r w:rsidR="001D270B">
              <w:rPr>
                <w:noProof/>
                <w:webHidden/>
              </w:rPr>
              <w:tab/>
            </w:r>
            <w:r w:rsidR="001D270B">
              <w:rPr>
                <w:noProof/>
                <w:webHidden/>
              </w:rPr>
              <w:fldChar w:fldCharType="begin"/>
            </w:r>
            <w:r w:rsidR="001D270B">
              <w:rPr>
                <w:noProof/>
                <w:webHidden/>
              </w:rPr>
              <w:instrText xml:space="preserve"> PAGEREF _Toc35623338 \h </w:instrText>
            </w:r>
            <w:r w:rsidR="001D270B">
              <w:rPr>
                <w:noProof/>
                <w:webHidden/>
              </w:rPr>
            </w:r>
            <w:r w:rsidR="001D270B">
              <w:rPr>
                <w:noProof/>
                <w:webHidden/>
              </w:rPr>
              <w:fldChar w:fldCharType="separate"/>
            </w:r>
            <w:r w:rsidR="001D270B">
              <w:rPr>
                <w:noProof/>
                <w:webHidden/>
              </w:rPr>
              <w:t>13</w:t>
            </w:r>
            <w:r w:rsidR="001D270B">
              <w:rPr>
                <w:noProof/>
                <w:webHidden/>
              </w:rPr>
              <w:fldChar w:fldCharType="end"/>
            </w:r>
          </w:hyperlink>
        </w:p>
        <w:p w:rsidR="001D270B" w:rsidRDefault="004549C1">
          <w:pPr>
            <w:pStyle w:val="TM3"/>
            <w:tabs>
              <w:tab w:val="left" w:pos="1320"/>
              <w:tab w:val="right" w:leader="dot" w:pos="9062"/>
            </w:tabs>
            <w:rPr>
              <w:rFonts w:asciiTheme="minorHAnsi" w:eastAsiaTheme="minorEastAsia" w:hAnsiTheme="minorHAnsi" w:cstheme="minorBidi"/>
              <w:noProof/>
              <w:lang w:eastAsia="fr-FR" w:bidi="ar-SA"/>
            </w:rPr>
          </w:pPr>
          <w:hyperlink w:anchor="_Toc35623339" w:history="1">
            <w:r w:rsidR="001D270B" w:rsidRPr="00E717FC">
              <w:rPr>
                <w:rStyle w:val="Lienhypertexte"/>
                <w:noProof/>
              </w:rPr>
              <w:t>7.4.2.</w:t>
            </w:r>
            <w:r w:rsidR="001D270B">
              <w:rPr>
                <w:rFonts w:asciiTheme="minorHAnsi" w:eastAsiaTheme="minorEastAsia" w:hAnsiTheme="minorHAnsi" w:cstheme="minorBidi"/>
                <w:noProof/>
                <w:lang w:eastAsia="fr-FR" w:bidi="ar-SA"/>
              </w:rPr>
              <w:tab/>
            </w:r>
            <w:r w:rsidR="001D270B" w:rsidRPr="00E717FC">
              <w:rPr>
                <w:rStyle w:val="Lienhypertexte"/>
                <w:noProof/>
              </w:rPr>
              <w:t>Zero-doppler (V2)</w:t>
            </w:r>
            <w:r w:rsidR="001D270B">
              <w:rPr>
                <w:noProof/>
                <w:webHidden/>
              </w:rPr>
              <w:tab/>
            </w:r>
            <w:r w:rsidR="001D270B">
              <w:rPr>
                <w:noProof/>
                <w:webHidden/>
              </w:rPr>
              <w:fldChar w:fldCharType="begin"/>
            </w:r>
            <w:r w:rsidR="001D270B">
              <w:rPr>
                <w:noProof/>
                <w:webHidden/>
              </w:rPr>
              <w:instrText xml:space="preserve"> PAGEREF _Toc35623339 \h </w:instrText>
            </w:r>
            <w:r w:rsidR="001D270B">
              <w:rPr>
                <w:noProof/>
                <w:webHidden/>
              </w:rPr>
            </w:r>
            <w:r w:rsidR="001D270B">
              <w:rPr>
                <w:noProof/>
                <w:webHidden/>
              </w:rPr>
              <w:fldChar w:fldCharType="separate"/>
            </w:r>
            <w:r w:rsidR="001D270B">
              <w:rPr>
                <w:noProof/>
                <w:webHidden/>
              </w:rPr>
              <w:t>13</w:t>
            </w:r>
            <w:r w:rsidR="001D270B">
              <w:rPr>
                <w:noProof/>
                <w:webHidden/>
              </w:rPr>
              <w:fldChar w:fldCharType="end"/>
            </w:r>
          </w:hyperlink>
        </w:p>
        <w:p w:rsidR="001D270B" w:rsidRDefault="004549C1">
          <w:pPr>
            <w:pStyle w:val="TM2"/>
            <w:tabs>
              <w:tab w:val="left" w:pos="880"/>
              <w:tab w:val="right" w:leader="dot" w:pos="9062"/>
            </w:tabs>
            <w:rPr>
              <w:rFonts w:asciiTheme="minorHAnsi" w:eastAsiaTheme="minorEastAsia" w:hAnsiTheme="minorHAnsi" w:cstheme="minorBidi"/>
              <w:noProof/>
              <w:lang w:eastAsia="fr-FR" w:bidi="ar-SA"/>
            </w:rPr>
          </w:pPr>
          <w:hyperlink w:anchor="_Toc35623340" w:history="1">
            <w:r w:rsidR="001D270B" w:rsidRPr="00E717FC">
              <w:rPr>
                <w:rStyle w:val="Lienhypertexte"/>
                <w:noProof/>
              </w:rPr>
              <w:t>7.5.</w:t>
            </w:r>
            <w:r w:rsidR="001D270B">
              <w:rPr>
                <w:rFonts w:asciiTheme="minorHAnsi" w:eastAsiaTheme="minorEastAsia" w:hAnsiTheme="minorHAnsi" w:cstheme="minorBidi"/>
                <w:noProof/>
                <w:lang w:eastAsia="fr-FR" w:bidi="ar-SA"/>
              </w:rPr>
              <w:tab/>
            </w:r>
            <w:r w:rsidR="001D270B" w:rsidRPr="00E717FC">
              <w:rPr>
                <w:rStyle w:val="Lienhypertexte"/>
                <w:noProof/>
              </w:rPr>
              <w:t>Géo-référencement</w:t>
            </w:r>
            <w:r w:rsidR="001D270B">
              <w:rPr>
                <w:noProof/>
                <w:webHidden/>
              </w:rPr>
              <w:tab/>
            </w:r>
            <w:r w:rsidR="001D270B">
              <w:rPr>
                <w:noProof/>
                <w:webHidden/>
              </w:rPr>
              <w:fldChar w:fldCharType="begin"/>
            </w:r>
            <w:r w:rsidR="001D270B">
              <w:rPr>
                <w:noProof/>
                <w:webHidden/>
              </w:rPr>
              <w:instrText xml:space="preserve"> PAGEREF _Toc35623340 \h </w:instrText>
            </w:r>
            <w:r w:rsidR="001D270B">
              <w:rPr>
                <w:noProof/>
                <w:webHidden/>
              </w:rPr>
            </w:r>
            <w:r w:rsidR="001D270B">
              <w:rPr>
                <w:noProof/>
                <w:webHidden/>
              </w:rPr>
              <w:fldChar w:fldCharType="separate"/>
            </w:r>
            <w:r w:rsidR="001D270B">
              <w:rPr>
                <w:noProof/>
                <w:webHidden/>
              </w:rPr>
              <w:t>13</w:t>
            </w:r>
            <w:r w:rsidR="001D270B">
              <w:rPr>
                <w:noProof/>
                <w:webHidden/>
              </w:rPr>
              <w:fldChar w:fldCharType="end"/>
            </w:r>
          </w:hyperlink>
        </w:p>
        <w:p w:rsidR="001D270B" w:rsidRDefault="004549C1">
          <w:pPr>
            <w:pStyle w:val="TM3"/>
            <w:tabs>
              <w:tab w:val="left" w:pos="1320"/>
              <w:tab w:val="right" w:leader="dot" w:pos="9062"/>
            </w:tabs>
            <w:rPr>
              <w:rFonts w:asciiTheme="minorHAnsi" w:eastAsiaTheme="minorEastAsia" w:hAnsiTheme="minorHAnsi" w:cstheme="minorBidi"/>
              <w:noProof/>
              <w:lang w:eastAsia="fr-FR" w:bidi="ar-SA"/>
            </w:rPr>
          </w:pPr>
          <w:hyperlink w:anchor="_Toc35623341" w:history="1">
            <w:r w:rsidR="001D270B" w:rsidRPr="00E717FC">
              <w:rPr>
                <w:rStyle w:val="Lienhypertexte"/>
                <w:noProof/>
              </w:rPr>
              <w:t>7.5.1.</w:t>
            </w:r>
            <w:r w:rsidR="001D270B">
              <w:rPr>
                <w:rFonts w:asciiTheme="minorHAnsi" w:eastAsiaTheme="minorEastAsia" w:hAnsiTheme="minorHAnsi" w:cstheme="minorBidi"/>
                <w:noProof/>
                <w:lang w:eastAsia="fr-FR" w:bidi="ar-SA"/>
              </w:rPr>
              <w:tab/>
            </w:r>
            <w:r w:rsidR="001D270B" w:rsidRPr="00E717FC">
              <w:rPr>
                <w:rStyle w:val="Lienhypertexte"/>
                <w:noProof/>
              </w:rPr>
              <w:t>Rappel de l’algorithme itératif (V0)</w:t>
            </w:r>
            <w:r w:rsidR="001D270B">
              <w:rPr>
                <w:noProof/>
                <w:webHidden/>
              </w:rPr>
              <w:tab/>
            </w:r>
            <w:r w:rsidR="001D270B">
              <w:rPr>
                <w:noProof/>
                <w:webHidden/>
              </w:rPr>
              <w:fldChar w:fldCharType="begin"/>
            </w:r>
            <w:r w:rsidR="001D270B">
              <w:rPr>
                <w:noProof/>
                <w:webHidden/>
              </w:rPr>
              <w:instrText xml:space="preserve"> PAGEREF _Toc35623341 \h </w:instrText>
            </w:r>
            <w:r w:rsidR="001D270B">
              <w:rPr>
                <w:noProof/>
                <w:webHidden/>
              </w:rPr>
            </w:r>
            <w:r w:rsidR="001D270B">
              <w:rPr>
                <w:noProof/>
                <w:webHidden/>
              </w:rPr>
              <w:fldChar w:fldCharType="separate"/>
            </w:r>
            <w:r w:rsidR="001D270B">
              <w:rPr>
                <w:noProof/>
                <w:webHidden/>
              </w:rPr>
              <w:t>13</w:t>
            </w:r>
            <w:r w:rsidR="001D270B">
              <w:rPr>
                <w:noProof/>
                <w:webHidden/>
              </w:rPr>
              <w:fldChar w:fldCharType="end"/>
            </w:r>
          </w:hyperlink>
        </w:p>
        <w:p w:rsidR="001D270B" w:rsidRDefault="004549C1">
          <w:pPr>
            <w:pStyle w:val="TM3"/>
            <w:tabs>
              <w:tab w:val="left" w:pos="1320"/>
              <w:tab w:val="right" w:leader="dot" w:pos="9062"/>
            </w:tabs>
            <w:rPr>
              <w:rFonts w:asciiTheme="minorHAnsi" w:eastAsiaTheme="minorEastAsia" w:hAnsiTheme="minorHAnsi" w:cstheme="minorBidi"/>
              <w:noProof/>
              <w:lang w:eastAsia="fr-FR" w:bidi="ar-SA"/>
            </w:rPr>
          </w:pPr>
          <w:hyperlink w:anchor="_Toc35623342" w:history="1">
            <w:r w:rsidR="001D270B" w:rsidRPr="00E717FC">
              <w:rPr>
                <w:rStyle w:val="Lienhypertexte"/>
                <w:noProof/>
              </w:rPr>
              <w:t>7.5.2.</w:t>
            </w:r>
            <w:r w:rsidR="001D270B">
              <w:rPr>
                <w:rFonts w:asciiTheme="minorHAnsi" w:eastAsiaTheme="minorEastAsia" w:hAnsiTheme="minorHAnsi" w:cstheme="minorBidi"/>
                <w:noProof/>
                <w:lang w:eastAsia="fr-FR" w:bidi="ar-SA"/>
              </w:rPr>
              <w:tab/>
            </w:r>
            <w:r w:rsidR="001D270B" w:rsidRPr="00E717FC">
              <w:rPr>
                <w:rStyle w:val="Lienhypertexte"/>
                <w:noProof/>
              </w:rPr>
              <w:t>Squint constant (V0)</w:t>
            </w:r>
            <w:r w:rsidR="001D270B">
              <w:rPr>
                <w:noProof/>
                <w:webHidden/>
              </w:rPr>
              <w:tab/>
            </w:r>
            <w:r w:rsidR="001D270B">
              <w:rPr>
                <w:noProof/>
                <w:webHidden/>
              </w:rPr>
              <w:fldChar w:fldCharType="begin"/>
            </w:r>
            <w:r w:rsidR="001D270B">
              <w:rPr>
                <w:noProof/>
                <w:webHidden/>
              </w:rPr>
              <w:instrText xml:space="preserve"> PAGEREF _Toc35623342 \h </w:instrText>
            </w:r>
            <w:r w:rsidR="001D270B">
              <w:rPr>
                <w:noProof/>
                <w:webHidden/>
              </w:rPr>
            </w:r>
            <w:r w:rsidR="001D270B">
              <w:rPr>
                <w:noProof/>
                <w:webHidden/>
              </w:rPr>
              <w:fldChar w:fldCharType="separate"/>
            </w:r>
            <w:r w:rsidR="001D270B">
              <w:rPr>
                <w:noProof/>
                <w:webHidden/>
              </w:rPr>
              <w:t>13</w:t>
            </w:r>
            <w:r w:rsidR="001D270B">
              <w:rPr>
                <w:noProof/>
                <w:webHidden/>
              </w:rPr>
              <w:fldChar w:fldCharType="end"/>
            </w:r>
          </w:hyperlink>
        </w:p>
        <w:p w:rsidR="001D270B" w:rsidRDefault="004549C1">
          <w:pPr>
            <w:pStyle w:val="TM3"/>
            <w:tabs>
              <w:tab w:val="left" w:pos="1320"/>
              <w:tab w:val="right" w:leader="dot" w:pos="9062"/>
            </w:tabs>
            <w:rPr>
              <w:rFonts w:asciiTheme="minorHAnsi" w:eastAsiaTheme="minorEastAsia" w:hAnsiTheme="minorHAnsi" w:cstheme="minorBidi"/>
              <w:noProof/>
              <w:lang w:eastAsia="fr-FR" w:bidi="ar-SA"/>
            </w:rPr>
          </w:pPr>
          <w:hyperlink w:anchor="_Toc35623343" w:history="1">
            <w:r w:rsidR="001D270B" w:rsidRPr="00E717FC">
              <w:rPr>
                <w:rStyle w:val="Lienhypertexte"/>
                <w:noProof/>
              </w:rPr>
              <w:t>7.5.3.</w:t>
            </w:r>
            <w:r w:rsidR="001D270B">
              <w:rPr>
                <w:rFonts w:asciiTheme="minorHAnsi" w:eastAsiaTheme="minorEastAsia" w:hAnsiTheme="minorHAnsi" w:cstheme="minorBidi"/>
                <w:noProof/>
                <w:lang w:eastAsia="fr-FR" w:bidi="ar-SA"/>
              </w:rPr>
              <w:tab/>
            </w:r>
            <w:r w:rsidR="001D270B" w:rsidRPr="00E717FC">
              <w:rPr>
                <w:rStyle w:val="Lienhypertexte"/>
                <w:noProof/>
              </w:rPr>
              <w:t>Zero-doppler (V2)</w:t>
            </w:r>
            <w:r w:rsidR="001D270B">
              <w:rPr>
                <w:noProof/>
                <w:webHidden/>
              </w:rPr>
              <w:tab/>
            </w:r>
            <w:r w:rsidR="001D270B">
              <w:rPr>
                <w:noProof/>
                <w:webHidden/>
              </w:rPr>
              <w:fldChar w:fldCharType="begin"/>
            </w:r>
            <w:r w:rsidR="001D270B">
              <w:rPr>
                <w:noProof/>
                <w:webHidden/>
              </w:rPr>
              <w:instrText xml:space="preserve"> PAGEREF _Toc35623343 \h </w:instrText>
            </w:r>
            <w:r w:rsidR="001D270B">
              <w:rPr>
                <w:noProof/>
                <w:webHidden/>
              </w:rPr>
            </w:r>
            <w:r w:rsidR="001D270B">
              <w:rPr>
                <w:noProof/>
                <w:webHidden/>
              </w:rPr>
              <w:fldChar w:fldCharType="separate"/>
            </w:r>
            <w:r w:rsidR="001D270B">
              <w:rPr>
                <w:noProof/>
                <w:webHidden/>
              </w:rPr>
              <w:t>13</w:t>
            </w:r>
            <w:r w:rsidR="001D270B">
              <w:rPr>
                <w:noProof/>
                <w:webHidden/>
              </w:rPr>
              <w:fldChar w:fldCharType="end"/>
            </w:r>
          </w:hyperlink>
        </w:p>
        <w:p w:rsidR="001D270B" w:rsidRDefault="004549C1">
          <w:pPr>
            <w:pStyle w:val="TM2"/>
            <w:tabs>
              <w:tab w:val="left" w:pos="880"/>
              <w:tab w:val="right" w:leader="dot" w:pos="9062"/>
            </w:tabs>
            <w:rPr>
              <w:rFonts w:asciiTheme="minorHAnsi" w:eastAsiaTheme="minorEastAsia" w:hAnsiTheme="minorHAnsi" w:cstheme="minorBidi"/>
              <w:noProof/>
              <w:lang w:eastAsia="fr-FR" w:bidi="ar-SA"/>
            </w:rPr>
          </w:pPr>
          <w:hyperlink w:anchor="_Toc35623344" w:history="1">
            <w:r w:rsidR="001D270B" w:rsidRPr="00E717FC">
              <w:rPr>
                <w:rStyle w:val="Lienhypertexte"/>
                <w:noProof/>
              </w:rPr>
              <w:t>7.6.</w:t>
            </w:r>
            <w:r w:rsidR="001D270B">
              <w:rPr>
                <w:rFonts w:asciiTheme="minorHAnsi" w:eastAsiaTheme="minorEastAsia" w:hAnsiTheme="minorHAnsi" w:cstheme="minorBidi"/>
                <w:noProof/>
                <w:lang w:eastAsia="fr-FR" w:bidi="ar-SA"/>
              </w:rPr>
              <w:tab/>
            </w:r>
            <w:r w:rsidR="001D270B" w:rsidRPr="00E717FC">
              <w:rPr>
                <w:rStyle w:val="Lienhypertexte"/>
                <w:noProof/>
              </w:rPr>
              <w:t>Sous-échantillonnage et application de la fonction de transfert</w:t>
            </w:r>
            <w:r w:rsidR="001D270B">
              <w:rPr>
                <w:noProof/>
                <w:webHidden/>
              </w:rPr>
              <w:tab/>
            </w:r>
            <w:r w:rsidR="001D270B">
              <w:rPr>
                <w:noProof/>
                <w:webHidden/>
              </w:rPr>
              <w:fldChar w:fldCharType="begin"/>
            </w:r>
            <w:r w:rsidR="001D270B">
              <w:rPr>
                <w:noProof/>
                <w:webHidden/>
              </w:rPr>
              <w:instrText xml:space="preserve"> PAGEREF _Toc35623344 \h </w:instrText>
            </w:r>
            <w:r w:rsidR="001D270B">
              <w:rPr>
                <w:noProof/>
                <w:webHidden/>
              </w:rPr>
            </w:r>
            <w:r w:rsidR="001D270B">
              <w:rPr>
                <w:noProof/>
                <w:webHidden/>
              </w:rPr>
              <w:fldChar w:fldCharType="separate"/>
            </w:r>
            <w:r w:rsidR="001D270B">
              <w:rPr>
                <w:noProof/>
                <w:webHidden/>
              </w:rPr>
              <w:t>13</w:t>
            </w:r>
            <w:r w:rsidR="001D270B">
              <w:rPr>
                <w:noProof/>
                <w:webHidden/>
              </w:rPr>
              <w:fldChar w:fldCharType="end"/>
            </w:r>
          </w:hyperlink>
        </w:p>
        <w:p w:rsidR="001D270B" w:rsidRDefault="004549C1">
          <w:pPr>
            <w:pStyle w:val="TM3"/>
            <w:tabs>
              <w:tab w:val="left" w:pos="1320"/>
              <w:tab w:val="right" w:leader="dot" w:pos="9062"/>
            </w:tabs>
            <w:rPr>
              <w:rFonts w:asciiTheme="minorHAnsi" w:eastAsiaTheme="minorEastAsia" w:hAnsiTheme="minorHAnsi" w:cstheme="minorBidi"/>
              <w:noProof/>
              <w:lang w:eastAsia="fr-FR" w:bidi="ar-SA"/>
            </w:rPr>
          </w:pPr>
          <w:hyperlink w:anchor="_Toc35623345" w:history="1">
            <w:r w:rsidR="001D270B" w:rsidRPr="00E717FC">
              <w:rPr>
                <w:rStyle w:val="Lienhypertexte"/>
                <w:noProof/>
              </w:rPr>
              <w:t>7.6.1.</w:t>
            </w:r>
            <w:r w:rsidR="001D270B">
              <w:rPr>
                <w:rFonts w:asciiTheme="minorHAnsi" w:eastAsiaTheme="minorEastAsia" w:hAnsiTheme="minorHAnsi" w:cstheme="minorBidi"/>
                <w:noProof/>
                <w:lang w:eastAsia="fr-FR" w:bidi="ar-SA"/>
              </w:rPr>
              <w:tab/>
            </w:r>
            <w:r w:rsidR="001D270B" w:rsidRPr="00E717FC">
              <w:rPr>
                <w:rStyle w:val="Lienhypertexte"/>
                <w:noProof/>
              </w:rPr>
              <w:t>Indépendant du squint (V0)</w:t>
            </w:r>
            <w:r w:rsidR="001D270B">
              <w:rPr>
                <w:noProof/>
                <w:webHidden/>
              </w:rPr>
              <w:tab/>
            </w:r>
            <w:r w:rsidR="001D270B">
              <w:rPr>
                <w:noProof/>
                <w:webHidden/>
              </w:rPr>
              <w:fldChar w:fldCharType="begin"/>
            </w:r>
            <w:r w:rsidR="001D270B">
              <w:rPr>
                <w:noProof/>
                <w:webHidden/>
              </w:rPr>
              <w:instrText xml:space="preserve"> PAGEREF _Toc35623345 \h </w:instrText>
            </w:r>
            <w:r w:rsidR="001D270B">
              <w:rPr>
                <w:noProof/>
                <w:webHidden/>
              </w:rPr>
            </w:r>
            <w:r w:rsidR="001D270B">
              <w:rPr>
                <w:noProof/>
                <w:webHidden/>
              </w:rPr>
              <w:fldChar w:fldCharType="separate"/>
            </w:r>
            <w:r w:rsidR="001D270B">
              <w:rPr>
                <w:noProof/>
                <w:webHidden/>
              </w:rPr>
              <w:t>13</w:t>
            </w:r>
            <w:r w:rsidR="001D270B">
              <w:rPr>
                <w:noProof/>
                <w:webHidden/>
              </w:rPr>
              <w:fldChar w:fldCharType="end"/>
            </w:r>
          </w:hyperlink>
        </w:p>
        <w:p w:rsidR="001D270B" w:rsidRDefault="004549C1">
          <w:pPr>
            <w:pStyle w:val="TM3"/>
            <w:tabs>
              <w:tab w:val="left" w:pos="1320"/>
              <w:tab w:val="right" w:leader="dot" w:pos="9062"/>
            </w:tabs>
            <w:rPr>
              <w:rFonts w:asciiTheme="minorHAnsi" w:eastAsiaTheme="minorEastAsia" w:hAnsiTheme="minorHAnsi" w:cstheme="minorBidi"/>
              <w:noProof/>
              <w:lang w:eastAsia="fr-FR" w:bidi="ar-SA"/>
            </w:rPr>
          </w:pPr>
          <w:hyperlink w:anchor="_Toc35623346" w:history="1">
            <w:r w:rsidR="001D270B" w:rsidRPr="00E717FC">
              <w:rPr>
                <w:rStyle w:val="Lienhypertexte"/>
                <w:noProof/>
              </w:rPr>
              <w:t>7.6.2.</w:t>
            </w:r>
            <w:r w:rsidR="001D270B">
              <w:rPr>
                <w:rFonts w:asciiTheme="minorHAnsi" w:eastAsiaTheme="minorEastAsia" w:hAnsiTheme="minorHAnsi" w:cstheme="minorBidi"/>
                <w:noProof/>
                <w:lang w:eastAsia="fr-FR" w:bidi="ar-SA"/>
              </w:rPr>
              <w:tab/>
            </w:r>
            <w:r w:rsidR="001D270B" w:rsidRPr="00E717FC">
              <w:rPr>
                <w:rStyle w:val="Lienhypertexte"/>
                <w:noProof/>
              </w:rPr>
              <w:t>Squint constant (V1)</w:t>
            </w:r>
            <w:r w:rsidR="001D270B">
              <w:rPr>
                <w:noProof/>
                <w:webHidden/>
              </w:rPr>
              <w:tab/>
            </w:r>
            <w:r w:rsidR="001D270B">
              <w:rPr>
                <w:noProof/>
                <w:webHidden/>
              </w:rPr>
              <w:fldChar w:fldCharType="begin"/>
            </w:r>
            <w:r w:rsidR="001D270B">
              <w:rPr>
                <w:noProof/>
                <w:webHidden/>
              </w:rPr>
              <w:instrText xml:space="preserve"> PAGEREF _Toc35623346 \h </w:instrText>
            </w:r>
            <w:r w:rsidR="001D270B">
              <w:rPr>
                <w:noProof/>
                <w:webHidden/>
              </w:rPr>
            </w:r>
            <w:r w:rsidR="001D270B">
              <w:rPr>
                <w:noProof/>
                <w:webHidden/>
              </w:rPr>
              <w:fldChar w:fldCharType="separate"/>
            </w:r>
            <w:r w:rsidR="001D270B">
              <w:rPr>
                <w:noProof/>
                <w:webHidden/>
              </w:rPr>
              <w:t>13</w:t>
            </w:r>
            <w:r w:rsidR="001D270B">
              <w:rPr>
                <w:noProof/>
                <w:webHidden/>
              </w:rPr>
              <w:fldChar w:fldCharType="end"/>
            </w:r>
          </w:hyperlink>
        </w:p>
        <w:p w:rsidR="001D270B" w:rsidRDefault="004549C1">
          <w:pPr>
            <w:pStyle w:val="TM3"/>
            <w:tabs>
              <w:tab w:val="left" w:pos="1320"/>
              <w:tab w:val="right" w:leader="dot" w:pos="9062"/>
            </w:tabs>
            <w:rPr>
              <w:rFonts w:asciiTheme="minorHAnsi" w:eastAsiaTheme="minorEastAsia" w:hAnsiTheme="minorHAnsi" w:cstheme="minorBidi"/>
              <w:noProof/>
              <w:lang w:eastAsia="fr-FR" w:bidi="ar-SA"/>
            </w:rPr>
          </w:pPr>
          <w:hyperlink w:anchor="_Toc35623347" w:history="1">
            <w:r w:rsidR="001D270B" w:rsidRPr="00E717FC">
              <w:rPr>
                <w:rStyle w:val="Lienhypertexte"/>
                <w:noProof/>
              </w:rPr>
              <w:t>7.6.3.</w:t>
            </w:r>
            <w:r w:rsidR="001D270B">
              <w:rPr>
                <w:rFonts w:asciiTheme="minorHAnsi" w:eastAsiaTheme="minorEastAsia" w:hAnsiTheme="minorHAnsi" w:cstheme="minorBidi"/>
                <w:noProof/>
                <w:lang w:eastAsia="fr-FR" w:bidi="ar-SA"/>
              </w:rPr>
              <w:tab/>
            </w:r>
            <w:r w:rsidR="001D270B" w:rsidRPr="00E717FC">
              <w:rPr>
                <w:rStyle w:val="Lienhypertexte"/>
                <w:noProof/>
              </w:rPr>
              <w:t>Zero-doppler (V2)</w:t>
            </w:r>
            <w:r w:rsidR="001D270B">
              <w:rPr>
                <w:noProof/>
                <w:webHidden/>
              </w:rPr>
              <w:tab/>
            </w:r>
            <w:r w:rsidR="001D270B">
              <w:rPr>
                <w:noProof/>
                <w:webHidden/>
              </w:rPr>
              <w:fldChar w:fldCharType="begin"/>
            </w:r>
            <w:r w:rsidR="001D270B">
              <w:rPr>
                <w:noProof/>
                <w:webHidden/>
              </w:rPr>
              <w:instrText xml:space="preserve"> PAGEREF _Toc35623347 \h </w:instrText>
            </w:r>
            <w:r w:rsidR="001D270B">
              <w:rPr>
                <w:noProof/>
                <w:webHidden/>
              </w:rPr>
            </w:r>
            <w:r w:rsidR="001D270B">
              <w:rPr>
                <w:noProof/>
                <w:webHidden/>
              </w:rPr>
              <w:fldChar w:fldCharType="separate"/>
            </w:r>
            <w:r w:rsidR="001D270B">
              <w:rPr>
                <w:noProof/>
                <w:webHidden/>
              </w:rPr>
              <w:t>13</w:t>
            </w:r>
            <w:r w:rsidR="001D270B">
              <w:rPr>
                <w:noProof/>
                <w:webHidden/>
              </w:rPr>
              <w:fldChar w:fldCharType="end"/>
            </w:r>
          </w:hyperlink>
        </w:p>
        <w:p w:rsidR="001D270B" w:rsidRDefault="004549C1">
          <w:pPr>
            <w:pStyle w:val="TM2"/>
            <w:tabs>
              <w:tab w:val="left" w:pos="880"/>
              <w:tab w:val="right" w:leader="dot" w:pos="9062"/>
            </w:tabs>
            <w:rPr>
              <w:rFonts w:asciiTheme="minorHAnsi" w:eastAsiaTheme="minorEastAsia" w:hAnsiTheme="minorHAnsi" w:cstheme="minorBidi"/>
              <w:noProof/>
              <w:lang w:eastAsia="fr-FR" w:bidi="ar-SA"/>
            </w:rPr>
          </w:pPr>
          <w:hyperlink w:anchor="_Toc35623348" w:history="1">
            <w:r w:rsidR="001D270B" w:rsidRPr="00E717FC">
              <w:rPr>
                <w:rStyle w:val="Lienhypertexte"/>
                <w:noProof/>
              </w:rPr>
              <w:t>7.7.</w:t>
            </w:r>
            <w:r w:rsidR="001D270B">
              <w:rPr>
                <w:rFonts w:asciiTheme="minorHAnsi" w:eastAsiaTheme="minorEastAsia" w:hAnsiTheme="minorHAnsi" w:cstheme="minorBidi"/>
                <w:noProof/>
                <w:lang w:eastAsia="fr-FR" w:bidi="ar-SA"/>
              </w:rPr>
              <w:tab/>
            </w:r>
            <w:r w:rsidR="001D270B" w:rsidRPr="00E717FC">
              <w:rPr>
                <w:rStyle w:val="Lienhypertexte"/>
                <w:noProof/>
              </w:rPr>
              <w:t>Rééchantillonnage des images (V2)</w:t>
            </w:r>
            <w:r w:rsidR="001D270B">
              <w:rPr>
                <w:noProof/>
                <w:webHidden/>
              </w:rPr>
              <w:tab/>
            </w:r>
            <w:r w:rsidR="001D270B">
              <w:rPr>
                <w:noProof/>
                <w:webHidden/>
              </w:rPr>
              <w:fldChar w:fldCharType="begin"/>
            </w:r>
            <w:r w:rsidR="001D270B">
              <w:rPr>
                <w:noProof/>
                <w:webHidden/>
              </w:rPr>
              <w:instrText xml:space="preserve"> PAGEREF _Toc35623348 \h </w:instrText>
            </w:r>
            <w:r w:rsidR="001D270B">
              <w:rPr>
                <w:noProof/>
                <w:webHidden/>
              </w:rPr>
            </w:r>
            <w:r w:rsidR="001D270B">
              <w:rPr>
                <w:noProof/>
                <w:webHidden/>
              </w:rPr>
              <w:fldChar w:fldCharType="separate"/>
            </w:r>
            <w:r w:rsidR="001D270B">
              <w:rPr>
                <w:noProof/>
                <w:webHidden/>
              </w:rPr>
              <w:t>13</w:t>
            </w:r>
            <w:r w:rsidR="001D270B">
              <w:rPr>
                <w:noProof/>
                <w:webHidden/>
              </w:rPr>
              <w:fldChar w:fldCharType="end"/>
            </w:r>
          </w:hyperlink>
        </w:p>
        <w:p w:rsidR="001D270B" w:rsidRDefault="004549C1">
          <w:pPr>
            <w:pStyle w:val="TM2"/>
            <w:tabs>
              <w:tab w:val="left" w:pos="880"/>
              <w:tab w:val="right" w:leader="dot" w:pos="9062"/>
            </w:tabs>
            <w:rPr>
              <w:rFonts w:asciiTheme="minorHAnsi" w:eastAsiaTheme="minorEastAsia" w:hAnsiTheme="minorHAnsi" w:cstheme="minorBidi"/>
              <w:noProof/>
              <w:lang w:eastAsia="fr-FR" w:bidi="ar-SA"/>
            </w:rPr>
          </w:pPr>
          <w:hyperlink w:anchor="_Toc35623349" w:history="1">
            <w:r w:rsidR="001D270B" w:rsidRPr="00E717FC">
              <w:rPr>
                <w:rStyle w:val="Lienhypertexte"/>
                <w:noProof/>
              </w:rPr>
              <w:t>7.8.</w:t>
            </w:r>
            <w:r w:rsidR="001D270B">
              <w:rPr>
                <w:rFonts w:asciiTheme="minorHAnsi" w:eastAsiaTheme="minorEastAsia" w:hAnsiTheme="minorHAnsi" w:cstheme="minorBidi"/>
                <w:noProof/>
                <w:lang w:eastAsia="fr-FR" w:bidi="ar-SA"/>
              </w:rPr>
              <w:tab/>
            </w:r>
            <w:r w:rsidR="001D270B" w:rsidRPr="00E717FC">
              <w:rPr>
                <w:rStyle w:val="Lienhypertexte"/>
                <w:noProof/>
              </w:rPr>
              <w:t>Prise en compte du mouvement des diffuseurs (V1)</w:t>
            </w:r>
            <w:r w:rsidR="001D270B">
              <w:rPr>
                <w:noProof/>
                <w:webHidden/>
              </w:rPr>
              <w:tab/>
            </w:r>
            <w:r w:rsidR="001D270B">
              <w:rPr>
                <w:noProof/>
                <w:webHidden/>
              </w:rPr>
              <w:fldChar w:fldCharType="begin"/>
            </w:r>
            <w:r w:rsidR="001D270B">
              <w:rPr>
                <w:noProof/>
                <w:webHidden/>
              </w:rPr>
              <w:instrText xml:space="preserve"> PAGEREF _Toc35623349 \h </w:instrText>
            </w:r>
            <w:r w:rsidR="001D270B">
              <w:rPr>
                <w:noProof/>
                <w:webHidden/>
              </w:rPr>
            </w:r>
            <w:r w:rsidR="001D270B">
              <w:rPr>
                <w:noProof/>
                <w:webHidden/>
              </w:rPr>
              <w:fldChar w:fldCharType="separate"/>
            </w:r>
            <w:r w:rsidR="001D270B">
              <w:rPr>
                <w:noProof/>
                <w:webHidden/>
              </w:rPr>
              <w:t>13</w:t>
            </w:r>
            <w:r w:rsidR="001D270B">
              <w:rPr>
                <w:noProof/>
                <w:webHidden/>
              </w:rPr>
              <w:fldChar w:fldCharType="end"/>
            </w:r>
          </w:hyperlink>
        </w:p>
        <w:p w:rsidR="001D270B" w:rsidRDefault="004549C1">
          <w:pPr>
            <w:pStyle w:val="TM3"/>
            <w:tabs>
              <w:tab w:val="left" w:pos="1320"/>
              <w:tab w:val="right" w:leader="dot" w:pos="9062"/>
            </w:tabs>
            <w:rPr>
              <w:rFonts w:asciiTheme="minorHAnsi" w:eastAsiaTheme="minorEastAsia" w:hAnsiTheme="minorHAnsi" w:cstheme="minorBidi"/>
              <w:noProof/>
              <w:lang w:eastAsia="fr-FR" w:bidi="ar-SA"/>
            </w:rPr>
          </w:pPr>
          <w:hyperlink w:anchor="_Toc35623350" w:history="1">
            <w:r w:rsidR="001D270B" w:rsidRPr="00E717FC">
              <w:rPr>
                <w:rStyle w:val="Lienhypertexte"/>
                <w:noProof/>
              </w:rPr>
              <w:t>7.8.1.</w:t>
            </w:r>
            <w:r w:rsidR="001D270B">
              <w:rPr>
                <w:rFonts w:asciiTheme="minorHAnsi" w:eastAsiaTheme="minorEastAsia" w:hAnsiTheme="minorHAnsi" w:cstheme="minorBidi"/>
                <w:noProof/>
                <w:lang w:eastAsia="fr-FR" w:bidi="ar-SA"/>
              </w:rPr>
              <w:tab/>
            </w:r>
            <w:r w:rsidR="001D270B" w:rsidRPr="00E717FC">
              <w:rPr>
                <w:rStyle w:val="Lienhypertexte"/>
                <w:noProof/>
              </w:rPr>
              <w:t>Rappel des exigences</w:t>
            </w:r>
            <w:r w:rsidR="001D270B">
              <w:rPr>
                <w:noProof/>
                <w:webHidden/>
              </w:rPr>
              <w:tab/>
            </w:r>
            <w:r w:rsidR="001D270B">
              <w:rPr>
                <w:noProof/>
                <w:webHidden/>
              </w:rPr>
              <w:fldChar w:fldCharType="begin"/>
            </w:r>
            <w:r w:rsidR="001D270B">
              <w:rPr>
                <w:noProof/>
                <w:webHidden/>
              </w:rPr>
              <w:instrText xml:space="preserve"> PAGEREF _Toc35623350 \h </w:instrText>
            </w:r>
            <w:r w:rsidR="001D270B">
              <w:rPr>
                <w:noProof/>
                <w:webHidden/>
              </w:rPr>
            </w:r>
            <w:r w:rsidR="001D270B">
              <w:rPr>
                <w:noProof/>
                <w:webHidden/>
              </w:rPr>
              <w:fldChar w:fldCharType="separate"/>
            </w:r>
            <w:r w:rsidR="001D270B">
              <w:rPr>
                <w:noProof/>
                <w:webHidden/>
              </w:rPr>
              <w:t>13</w:t>
            </w:r>
            <w:r w:rsidR="001D270B">
              <w:rPr>
                <w:noProof/>
                <w:webHidden/>
              </w:rPr>
              <w:fldChar w:fldCharType="end"/>
            </w:r>
          </w:hyperlink>
        </w:p>
        <w:p w:rsidR="001D270B" w:rsidRDefault="004549C1">
          <w:pPr>
            <w:pStyle w:val="TM2"/>
            <w:tabs>
              <w:tab w:val="left" w:pos="880"/>
              <w:tab w:val="right" w:leader="dot" w:pos="9062"/>
            </w:tabs>
            <w:rPr>
              <w:rFonts w:asciiTheme="minorHAnsi" w:eastAsiaTheme="minorEastAsia" w:hAnsiTheme="minorHAnsi" w:cstheme="minorBidi"/>
              <w:noProof/>
              <w:lang w:eastAsia="fr-FR" w:bidi="ar-SA"/>
            </w:rPr>
          </w:pPr>
          <w:hyperlink w:anchor="_Toc35623351" w:history="1">
            <w:r w:rsidR="001D270B" w:rsidRPr="00E717FC">
              <w:rPr>
                <w:rStyle w:val="Lienhypertexte"/>
                <w:noProof/>
              </w:rPr>
              <w:t>7.9.</w:t>
            </w:r>
            <w:r w:rsidR="001D270B">
              <w:rPr>
                <w:rFonts w:asciiTheme="minorHAnsi" w:eastAsiaTheme="minorEastAsia" w:hAnsiTheme="minorHAnsi" w:cstheme="minorBidi"/>
                <w:noProof/>
                <w:lang w:eastAsia="fr-FR" w:bidi="ar-SA"/>
              </w:rPr>
              <w:tab/>
            </w:r>
            <w:r w:rsidR="001D270B" w:rsidRPr="00E717FC">
              <w:rPr>
                <w:rStyle w:val="Lienhypertexte"/>
                <w:noProof/>
              </w:rPr>
              <w:t>Estimation de la qualité image (V1)</w:t>
            </w:r>
            <w:r w:rsidR="001D270B">
              <w:rPr>
                <w:noProof/>
                <w:webHidden/>
              </w:rPr>
              <w:tab/>
            </w:r>
            <w:r w:rsidR="001D270B">
              <w:rPr>
                <w:noProof/>
                <w:webHidden/>
              </w:rPr>
              <w:fldChar w:fldCharType="begin"/>
            </w:r>
            <w:r w:rsidR="001D270B">
              <w:rPr>
                <w:noProof/>
                <w:webHidden/>
              </w:rPr>
              <w:instrText xml:space="preserve"> PAGEREF _Toc35623351 \h </w:instrText>
            </w:r>
            <w:r w:rsidR="001D270B">
              <w:rPr>
                <w:noProof/>
                <w:webHidden/>
              </w:rPr>
            </w:r>
            <w:r w:rsidR="001D270B">
              <w:rPr>
                <w:noProof/>
                <w:webHidden/>
              </w:rPr>
              <w:fldChar w:fldCharType="separate"/>
            </w:r>
            <w:r w:rsidR="001D270B">
              <w:rPr>
                <w:noProof/>
                <w:webHidden/>
              </w:rPr>
              <w:t>14</w:t>
            </w:r>
            <w:r w:rsidR="001D270B">
              <w:rPr>
                <w:noProof/>
                <w:webHidden/>
              </w:rPr>
              <w:fldChar w:fldCharType="end"/>
            </w:r>
          </w:hyperlink>
        </w:p>
        <w:p w:rsidR="001D270B" w:rsidRDefault="004549C1">
          <w:pPr>
            <w:pStyle w:val="TM3"/>
            <w:tabs>
              <w:tab w:val="left" w:pos="1320"/>
              <w:tab w:val="right" w:leader="dot" w:pos="9062"/>
            </w:tabs>
            <w:rPr>
              <w:rFonts w:asciiTheme="minorHAnsi" w:eastAsiaTheme="minorEastAsia" w:hAnsiTheme="minorHAnsi" w:cstheme="minorBidi"/>
              <w:noProof/>
              <w:lang w:eastAsia="fr-FR" w:bidi="ar-SA"/>
            </w:rPr>
          </w:pPr>
          <w:hyperlink w:anchor="_Toc35623352" w:history="1">
            <w:r w:rsidR="001D270B" w:rsidRPr="00E717FC">
              <w:rPr>
                <w:rStyle w:val="Lienhypertexte"/>
                <w:noProof/>
              </w:rPr>
              <w:t>7.9.1.</w:t>
            </w:r>
            <w:r w:rsidR="001D270B">
              <w:rPr>
                <w:rFonts w:asciiTheme="minorHAnsi" w:eastAsiaTheme="minorEastAsia" w:hAnsiTheme="minorHAnsi" w:cstheme="minorBidi"/>
                <w:noProof/>
                <w:lang w:eastAsia="fr-FR" w:bidi="ar-SA"/>
              </w:rPr>
              <w:tab/>
            </w:r>
            <w:r w:rsidR="001D270B" w:rsidRPr="00E717FC">
              <w:rPr>
                <w:rStyle w:val="Lienhypertexte"/>
                <w:noProof/>
              </w:rPr>
              <w:t>Rappel des exigences</w:t>
            </w:r>
            <w:r w:rsidR="001D270B">
              <w:rPr>
                <w:noProof/>
                <w:webHidden/>
              </w:rPr>
              <w:tab/>
            </w:r>
            <w:r w:rsidR="001D270B">
              <w:rPr>
                <w:noProof/>
                <w:webHidden/>
              </w:rPr>
              <w:fldChar w:fldCharType="begin"/>
            </w:r>
            <w:r w:rsidR="001D270B">
              <w:rPr>
                <w:noProof/>
                <w:webHidden/>
              </w:rPr>
              <w:instrText xml:space="preserve"> PAGEREF _Toc35623352 \h </w:instrText>
            </w:r>
            <w:r w:rsidR="001D270B">
              <w:rPr>
                <w:noProof/>
                <w:webHidden/>
              </w:rPr>
            </w:r>
            <w:r w:rsidR="001D270B">
              <w:rPr>
                <w:noProof/>
                <w:webHidden/>
              </w:rPr>
              <w:fldChar w:fldCharType="separate"/>
            </w:r>
            <w:r w:rsidR="001D270B">
              <w:rPr>
                <w:noProof/>
                <w:webHidden/>
              </w:rPr>
              <w:t>14</w:t>
            </w:r>
            <w:r w:rsidR="001D270B">
              <w:rPr>
                <w:noProof/>
                <w:webHidden/>
              </w:rPr>
              <w:fldChar w:fldCharType="end"/>
            </w:r>
          </w:hyperlink>
        </w:p>
        <w:p w:rsidR="001D270B" w:rsidRDefault="004549C1">
          <w:pPr>
            <w:pStyle w:val="TM1"/>
            <w:tabs>
              <w:tab w:val="left" w:pos="480"/>
              <w:tab w:val="right" w:leader="dot" w:pos="9062"/>
            </w:tabs>
            <w:rPr>
              <w:rFonts w:asciiTheme="minorHAnsi" w:eastAsiaTheme="minorEastAsia" w:hAnsiTheme="minorHAnsi" w:cstheme="minorBidi"/>
              <w:noProof/>
              <w:lang w:eastAsia="fr-FR" w:bidi="ar-SA"/>
            </w:rPr>
          </w:pPr>
          <w:hyperlink w:anchor="_Toc35623353" w:history="1">
            <w:r w:rsidR="001D270B" w:rsidRPr="00E717FC">
              <w:rPr>
                <w:rStyle w:val="Lienhypertexte"/>
                <w:bCs/>
                <w:noProof/>
                <w:lang w:eastAsia="x-none" w:bidi="x-none"/>
              </w:rPr>
              <w:t>8.</w:t>
            </w:r>
            <w:r w:rsidR="001D270B">
              <w:rPr>
                <w:rFonts w:asciiTheme="minorHAnsi" w:eastAsiaTheme="minorEastAsia" w:hAnsiTheme="minorHAnsi" w:cstheme="minorBidi"/>
                <w:noProof/>
                <w:lang w:eastAsia="fr-FR" w:bidi="ar-SA"/>
              </w:rPr>
              <w:tab/>
            </w:r>
            <w:r w:rsidR="001D270B" w:rsidRPr="00E717FC">
              <w:rPr>
                <w:rStyle w:val="Lienhypertexte"/>
                <w:noProof/>
              </w:rPr>
              <w:t>Guidage : Ecartométrie et Module de Traitement d’image</w:t>
            </w:r>
            <w:r w:rsidR="001D270B">
              <w:rPr>
                <w:noProof/>
                <w:webHidden/>
              </w:rPr>
              <w:tab/>
            </w:r>
            <w:r w:rsidR="001D270B">
              <w:rPr>
                <w:noProof/>
                <w:webHidden/>
              </w:rPr>
              <w:fldChar w:fldCharType="begin"/>
            </w:r>
            <w:r w:rsidR="001D270B">
              <w:rPr>
                <w:noProof/>
                <w:webHidden/>
              </w:rPr>
              <w:instrText xml:space="preserve"> PAGEREF _Toc35623353 \h </w:instrText>
            </w:r>
            <w:r w:rsidR="001D270B">
              <w:rPr>
                <w:noProof/>
                <w:webHidden/>
              </w:rPr>
            </w:r>
            <w:r w:rsidR="001D270B">
              <w:rPr>
                <w:noProof/>
                <w:webHidden/>
              </w:rPr>
              <w:fldChar w:fldCharType="separate"/>
            </w:r>
            <w:r w:rsidR="001D270B">
              <w:rPr>
                <w:noProof/>
                <w:webHidden/>
              </w:rPr>
              <w:t>14</w:t>
            </w:r>
            <w:r w:rsidR="001D270B">
              <w:rPr>
                <w:noProof/>
                <w:webHidden/>
              </w:rPr>
              <w:fldChar w:fldCharType="end"/>
            </w:r>
          </w:hyperlink>
        </w:p>
        <w:p w:rsidR="001D270B" w:rsidRDefault="004549C1">
          <w:pPr>
            <w:pStyle w:val="TM2"/>
            <w:tabs>
              <w:tab w:val="left" w:pos="880"/>
              <w:tab w:val="right" w:leader="dot" w:pos="9062"/>
            </w:tabs>
            <w:rPr>
              <w:rFonts w:asciiTheme="minorHAnsi" w:eastAsiaTheme="minorEastAsia" w:hAnsiTheme="minorHAnsi" w:cstheme="minorBidi"/>
              <w:noProof/>
              <w:lang w:eastAsia="fr-FR" w:bidi="ar-SA"/>
            </w:rPr>
          </w:pPr>
          <w:hyperlink w:anchor="_Toc35623354" w:history="1">
            <w:r w:rsidR="001D270B" w:rsidRPr="00E717FC">
              <w:rPr>
                <w:rStyle w:val="Lienhypertexte"/>
                <w:noProof/>
              </w:rPr>
              <w:t>8.1.</w:t>
            </w:r>
            <w:r w:rsidR="001D270B">
              <w:rPr>
                <w:rFonts w:asciiTheme="minorHAnsi" w:eastAsiaTheme="minorEastAsia" w:hAnsiTheme="minorHAnsi" w:cstheme="minorBidi"/>
                <w:noProof/>
                <w:lang w:eastAsia="fr-FR" w:bidi="ar-SA"/>
              </w:rPr>
              <w:tab/>
            </w:r>
            <w:r w:rsidR="001D270B" w:rsidRPr="00E717FC">
              <w:rPr>
                <w:rStyle w:val="Lienhypertexte"/>
                <w:noProof/>
              </w:rPr>
              <w:t>Signaux IQ multivoie et Ecartométrie (V1)</w:t>
            </w:r>
            <w:r w:rsidR="001D270B">
              <w:rPr>
                <w:noProof/>
                <w:webHidden/>
              </w:rPr>
              <w:tab/>
            </w:r>
            <w:r w:rsidR="001D270B">
              <w:rPr>
                <w:noProof/>
                <w:webHidden/>
              </w:rPr>
              <w:fldChar w:fldCharType="begin"/>
            </w:r>
            <w:r w:rsidR="001D270B">
              <w:rPr>
                <w:noProof/>
                <w:webHidden/>
              </w:rPr>
              <w:instrText xml:space="preserve"> PAGEREF _Toc35623354 \h </w:instrText>
            </w:r>
            <w:r w:rsidR="001D270B">
              <w:rPr>
                <w:noProof/>
                <w:webHidden/>
              </w:rPr>
            </w:r>
            <w:r w:rsidR="001D270B">
              <w:rPr>
                <w:noProof/>
                <w:webHidden/>
              </w:rPr>
              <w:fldChar w:fldCharType="separate"/>
            </w:r>
            <w:r w:rsidR="001D270B">
              <w:rPr>
                <w:noProof/>
                <w:webHidden/>
              </w:rPr>
              <w:t>14</w:t>
            </w:r>
            <w:r w:rsidR="001D270B">
              <w:rPr>
                <w:noProof/>
                <w:webHidden/>
              </w:rPr>
              <w:fldChar w:fldCharType="end"/>
            </w:r>
          </w:hyperlink>
        </w:p>
        <w:p w:rsidR="001D270B" w:rsidRDefault="004549C1">
          <w:pPr>
            <w:pStyle w:val="TM3"/>
            <w:tabs>
              <w:tab w:val="left" w:pos="1320"/>
              <w:tab w:val="right" w:leader="dot" w:pos="9062"/>
            </w:tabs>
            <w:rPr>
              <w:rFonts w:asciiTheme="minorHAnsi" w:eastAsiaTheme="minorEastAsia" w:hAnsiTheme="minorHAnsi" w:cstheme="minorBidi"/>
              <w:noProof/>
              <w:lang w:eastAsia="fr-FR" w:bidi="ar-SA"/>
            </w:rPr>
          </w:pPr>
          <w:hyperlink w:anchor="_Toc35623355" w:history="1">
            <w:r w:rsidR="001D270B" w:rsidRPr="00E717FC">
              <w:rPr>
                <w:rStyle w:val="Lienhypertexte"/>
                <w:noProof/>
              </w:rPr>
              <w:t>8.1.1.</w:t>
            </w:r>
            <w:r w:rsidR="001D270B">
              <w:rPr>
                <w:rFonts w:asciiTheme="minorHAnsi" w:eastAsiaTheme="minorEastAsia" w:hAnsiTheme="minorHAnsi" w:cstheme="minorBidi"/>
                <w:noProof/>
                <w:lang w:eastAsia="fr-FR" w:bidi="ar-SA"/>
              </w:rPr>
              <w:tab/>
            </w:r>
            <w:r w:rsidR="001D270B" w:rsidRPr="00E717FC">
              <w:rPr>
                <w:rStyle w:val="Lienhypertexte"/>
                <w:noProof/>
              </w:rPr>
              <w:t>Rappel des exigences</w:t>
            </w:r>
            <w:r w:rsidR="001D270B">
              <w:rPr>
                <w:noProof/>
                <w:webHidden/>
              </w:rPr>
              <w:tab/>
            </w:r>
            <w:r w:rsidR="001D270B">
              <w:rPr>
                <w:noProof/>
                <w:webHidden/>
              </w:rPr>
              <w:fldChar w:fldCharType="begin"/>
            </w:r>
            <w:r w:rsidR="001D270B">
              <w:rPr>
                <w:noProof/>
                <w:webHidden/>
              </w:rPr>
              <w:instrText xml:space="preserve"> PAGEREF _Toc35623355 \h </w:instrText>
            </w:r>
            <w:r w:rsidR="001D270B">
              <w:rPr>
                <w:noProof/>
                <w:webHidden/>
              </w:rPr>
            </w:r>
            <w:r w:rsidR="001D270B">
              <w:rPr>
                <w:noProof/>
                <w:webHidden/>
              </w:rPr>
              <w:fldChar w:fldCharType="separate"/>
            </w:r>
            <w:r w:rsidR="001D270B">
              <w:rPr>
                <w:noProof/>
                <w:webHidden/>
              </w:rPr>
              <w:t>14</w:t>
            </w:r>
            <w:r w:rsidR="001D270B">
              <w:rPr>
                <w:noProof/>
                <w:webHidden/>
              </w:rPr>
              <w:fldChar w:fldCharType="end"/>
            </w:r>
          </w:hyperlink>
        </w:p>
        <w:p w:rsidR="001D270B" w:rsidRDefault="004549C1">
          <w:pPr>
            <w:pStyle w:val="TM2"/>
            <w:tabs>
              <w:tab w:val="left" w:pos="880"/>
              <w:tab w:val="right" w:leader="dot" w:pos="9062"/>
            </w:tabs>
            <w:rPr>
              <w:rFonts w:asciiTheme="minorHAnsi" w:eastAsiaTheme="minorEastAsia" w:hAnsiTheme="minorHAnsi" w:cstheme="minorBidi"/>
              <w:noProof/>
              <w:lang w:eastAsia="fr-FR" w:bidi="ar-SA"/>
            </w:rPr>
          </w:pPr>
          <w:hyperlink w:anchor="_Toc35623356" w:history="1">
            <w:r w:rsidR="001D270B" w:rsidRPr="00E717FC">
              <w:rPr>
                <w:rStyle w:val="Lienhypertexte"/>
                <w:noProof/>
              </w:rPr>
              <w:t>8.2.</w:t>
            </w:r>
            <w:r w:rsidR="001D270B">
              <w:rPr>
                <w:rFonts w:asciiTheme="minorHAnsi" w:eastAsiaTheme="minorEastAsia" w:hAnsiTheme="minorHAnsi" w:cstheme="minorBidi"/>
                <w:noProof/>
                <w:lang w:eastAsia="fr-FR" w:bidi="ar-SA"/>
              </w:rPr>
              <w:tab/>
            </w:r>
            <w:r w:rsidR="001D270B" w:rsidRPr="00E717FC">
              <w:rPr>
                <w:rStyle w:val="Lienhypertexte"/>
                <w:noProof/>
              </w:rPr>
              <w:t>Altitude du porteur (V1)</w:t>
            </w:r>
            <w:r w:rsidR="001D270B">
              <w:rPr>
                <w:noProof/>
                <w:webHidden/>
              </w:rPr>
              <w:tab/>
            </w:r>
            <w:r w:rsidR="001D270B">
              <w:rPr>
                <w:noProof/>
                <w:webHidden/>
              </w:rPr>
              <w:fldChar w:fldCharType="begin"/>
            </w:r>
            <w:r w:rsidR="001D270B">
              <w:rPr>
                <w:noProof/>
                <w:webHidden/>
              </w:rPr>
              <w:instrText xml:space="preserve"> PAGEREF _Toc35623356 \h </w:instrText>
            </w:r>
            <w:r w:rsidR="001D270B">
              <w:rPr>
                <w:noProof/>
                <w:webHidden/>
              </w:rPr>
            </w:r>
            <w:r w:rsidR="001D270B">
              <w:rPr>
                <w:noProof/>
                <w:webHidden/>
              </w:rPr>
              <w:fldChar w:fldCharType="separate"/>
            </w:r>
            <w:r w:rsidR="001D270B">
              <w:rPr>
                <w:noProof/>
                <w:webHidden/>
              </w:rPr>
              <w:t>14</w:t>
            </w:r>
            <w:r w:rsidR="001D270B">
              <w:rPr>
                <w:noProof/>
                <w:webHidden/>
              </w:rPr>
              <w:fldChar w:fldCharType="end"/>
            </w:r>
          </w:hyperlink>
        </w:p>
        <w:p w:rsidR="001D270B" w:rsidRDefault="004549C1">
          <w:pPr>
            <w:pStyle w:val="TM3"/>
            <w:tabs>
              <w:tab w:val="left" w:pos="1320"/>
              <w:tab w:val="right" w:leader="dot" w:pos="9062"/>
            </w:tabs>
            <w:rPr>
              <w:rFonts w:asciiTheme="minorHAnsi" w:eastAsiaTheme="minorEastAsia" w:hAnsiTheme="minorHAnsi" w:cstheme="minorBidi"/>
              <w:noProof/>
              <w:lang w:eastAsia="fr-FR" w:bidi="ar-SA"/>
            </w:rPr>
          </w:pPr>
          <w:hyperlink w:anchor="_Toc35623357" w:history="1">
            <w:r w:rsidR="001D270B" w:rsidRPr="00E717FC">
              <w:rPr>
                <w:rStyle w:val="Lienhypertexte"/>
                <w:noProof/>
              </w:rPr>
              <w:t>8.2.1.</w:t>
            </w:r>
            <w:r w:rsidR="001D270B">
              <w:rPr>
                <w:rFonts w:asciiTheme="minorHAnsi" w:eastAsiaTheme="minorEastAsia" w:hAnsiTheme="minorHAnsi" w:cstheme="minorBidi"/>
                <w:noProof/>
                <w:lang w:eastAsia="fr-FR" w:bidi="ar-SA"/>
              </w:rPr>
              <w:tab/>
            </w:r>
            <w:r w:rsidR="001D270B" w:rsidRPr="00E717FC">
              <w:rPr>
                <w:rStyle w:val="Lienhypertexte"/>
                <w:noProof/>
              </w:rPr>
              <w:t>Rappel des exigences</w:t>
            </w:r>
            <w:r w:rsidR="001D270B">
              <w:rPr>
                <w:noProof/>
                <w:webHidden/>
              </w:rPr>
              <w:tab/>
            </w:r>
            <w:r w:rsidR="001D270B">
              <w:rPr>
                <w:noProof/>
                <w:webHidden/>
              </w:rPr>
              <w:fldChar w:fldCharType="begin"/>
            </w:r>
            <w:r w:rsidR="001D270B">
              <w:rPr>
                <w:noProof/>
                <w:webHidden/>
              </w:rPr>
              <w:instrText xml:space="preserve"> PAGEREF _Toc35623357 \h </w:instrText>
            </w:r>
            <w:r w:rsidR="001D270B">
              <w:rPr>
                <w:noProof/>
                <w:webHidden/>
              </w:rPr>
            </w:r>
            <w:r w:rsidR="001D270B">
              <w:rPr>
                <w:noProof/>
                <w:webHidden/>
              </w:rPr>
              <w:fldChar w:fldCharType="separate"/>
            </w:r>
            <w:r w:rsidR="001D270B">
              <w:rPr>
                <w:noProof/>
                <w:webHidden/>
              </w:rPr>
              <w:t>14</w:t>
            </w:r>
            <w:r w:rsidR="001D270B">
              <w:rPr>
                <w:noProof/>
                <w:webHidden/>
              </w:rPr>
              <w:fldChar w:fldCharType="end"/>
            </w:r>
          </w:hyperlink>
        </w:p>
        <w:p w:rsidR="001D270B" w:rsidRDefault="004549C1">
          <w:pPr>
            <w:pStyle w:val="TM2"/>
            <w:tabs>
              <w:tab w:val="left" w:pos="880"/>
              <w:tab w:val="right" w:leader="dot" w:pos="9062"/>
            </w:tabs>
            <w:rPr>
              <w:rFonts w:asciiTheme="minorHAnsi" w:eastAsiaTheme="minorEastAsia" w:hAnsiTheme="minorHAnsi" w:cstheme="minorBidi"/>
              <w:noProof/>
              <w:lang w:eastAsia="fr-FR" w:bidi="ar-SA"/>
            </w:rPr>
          </w:pPr>
          <w:hyperlink w:anchor="_Toc35623358" w:history="1">
            <w:r w:rsidR="001D270B" w:rsidRPr="00E717FC">
              <w:rPr>
                <w:rStyle w:val="Lienhypertexte"/>
                <w:noProof/>
              </w:rPr>
              <w:t>8.3.</w:t>
            </w:r>
            <w:r w:rsidR="001D270B">
              <w:rPr>
                <w:rFonts w:asciiTheme="minorHAnsi" w:eastAsiaTheme="minorEastAsia" w:hAnsiTheme="minorHAnsi" w:cstheme="minorBidi"/>
                <w:noProof/>
                <w:lang w:eastAsia="fr-FR" w:bidi="ar-SA"/>
              </w:rPr>
              <w:tab/>
            </w:r>
            <w:r w:rsidR="001D270B" w:rsidRPr="00E717FC">
              <w:rPr>
                <w:rStyle w:val="Lienhypertexte"/>
                <w:noProof/>
              </w:rPr>
              <w:t>Localisation des cibles (V1)</w:t>
            </w:r>
            <w:r w:rsidR="001D270B">
              <w:rPr>
                <w:noProof/>
                <w:webHidden/>
              </w:rPr>
              <w:tab/>
            </w:r>
            <w:r w:rsidR="001D270B">
              <w:rPr>
                <w:noProof/>
                <w:webHidden/>
              </w:rPr>
              <w:fldChar w:fldCharType="begin"/>
            </w:r>
            <w:r w:rsidR="001D270B">
              <w:rPr>
                <w:noProof/>
                <w:webHidden/>
              </w:rPr>
              <w:instrText xml:space="preserve"> PAGEREF _Toc35623358 \h </w:instrText>
            </w:r>
            <w:r w:rsidR="001D270B">
              <w:rPr>
                <w:noProof/>
                <w:webHidden/>
              </w:rPr>
            </w:r>
            <w:r w:rsidR="001D270B">
              <w:rPr>
                <w:noProof/>
                <w:webHidden/>
              </w:rPr>
              <w:fldChar w:fldCharType="separate"/>
            </w:r>
            <w:r w:rsidR="001D270B">
              <w:rPr>
                <w:noProof/>
                <w:webHidden/>
              </w:rPr>
              <w:t>14</w:t>
            </w:r>
            <w:r w:rsidR="001D270B">
              <w:rPr>
                <w:noProof/>
                <w:webHidden/>
              </w:rPr>
              <w:fldChar w:fldCharType="end"/>
            </w:r>
          </w:hyperlink>
        </w:p>
        <w:p w:rsidR="001D270B" w:rsidRDefault="004549C1">
          <w:pPr>
            <w:pStyle w:val="TM3"/>
            <w:tabs>
              <w:tab w:val="left" w:pos="1320"/>
              <w:tab w:val="right" w:leader="dot" w:pos="9062"/>
            </w:tabs>
            <w:rPr>
              <w:rFonts w:asciiTheme="minorHAnsi" w:eastAsiaTheme="minorEastAsia" w:hAnsiTheme="minorHAnsi" w:cstheme="minorBidi"/>
              <w:noProof/>
              <w:lang w:eastAsia="fr-FR" w:bidi="ar-SA"/>
            </w:rPr>
          </w:pPr>
          <w:hyperlink w:anchor="_Toc35623359" w:history="1">
            <w:r w:rsidR="001D270B" w:rsidRPr="00E717FC">
              <w:rPr>
                <w:rStyle w:val="Lienhypertexte"/>
                <w:noProof/>
              </w:rPr>
              <w:t>8.3.1.</w:t>
            </w:r>
            <w:r w:rsidR="001D270B">
              <w:rPr>
                <w:rFonts w:asciiTheme="minorHAnsi" w:eastAsiaTheme="minorEastAsia" w:hAnsiTheme="minorHAnsi" w:cstheme="minorBidi"/>
                <w:noProof/>
                <w:lang w:eastAsia="fr-FR" w:bidi="ar-SA"/>
              </w:rPr>
              <w:tab/>
            </w:r>
            <w:r w:rsidR="001D270B" w:rsidRPr="00E717FC">
              <w:rPr>
                <w:rStyle w:val="Lienhypertexte"/>
                <w:noProof/>
              </w:rPr>
              <w:t>Rappel des exigences</w:t>
            </w:r>
            <w:r w:rsidR="001D270B">
              <w:rPr>
                <w:noProof/>
                <w:webHidden/>
              </w:rPr>
              <w:tab/>
            </w:r>
            <w:r w:rsidR="001D270B">
              <w:rPr>
                <w:noProof/>
                <w:webHidden/>
              </w:rPr>
              <w:fldChar w:fldCharType="begin"/>
            </w:r>
            <w:r w:rsidR="001D270B">
              <w:rPr>
                <w:noProof/>
                <w:webHidden/>
              </w:rPr>
              <w:instrText xml:space="preserve"> PAGEREF _Toc35623359 \h </w:instrText>
            </w:r>
            <w:r w:rsidR="001D270B">
              <w:rPr>
                <w:noProof/>
                <w:webHidden/>
              </w:rPr>
            </w:r>
            <w:r w:rsidR="001D270B">
              <w:rPr>
                <w:noProof/>
                <w:webHidden/>
              </w:rPr>
              <w:fldChar w:fldCharType="separate"/>
            </w:r>
            <w:r w:rsidR="001D270B">
              <w:rPr>
                <w:noProof/>
                <w:webHidden/>
              </w:rPr>
              <w:t>14</w:t>
            </w:r>
            <w:r w:rsidR="001D270B">
              <w:rPr>
                <w:noProof/>
                <w:webHidden/>
              </w:rPr>
              <w:fldChar w:fldCharType="end"/>
            </w:r>
          </w:hyperlink>
        </w:p>
        <w:p w:rsidR="001D270B" w:rsidRDefault="004549C1">
          <w:pPr>
            <w:pStyle w:val="TM2"/>
            <w:tabs>
              <w:tab w:val="left" w:pos="880"/>
              <w:tab w:val="right" w:leader="dot" w:pos="9062"/>
            </w:tabs>
            <w:rPr>
              <w:rFonts w:asciiTheme="minorHAnsi" w:eastAsiaTheme="minorEastAsia" w:hAnsiTheme="minorHAnsi" w:cstheme="minorBidi"/>
              <w:noProof/>
              <w:lang w:eastAsia="fr-FR" w:bidi="ar-SA"/>
            </w:rPr>
          </w:pPr>
          <w:hyperlink w:anchor="_Toc35623360" w:history="1">
            <w:r w:rsidR="001D270B" w:rsidRPr="00E717FC">
              <w:rPr>
                <w:rStyle w:val="Lienhypertexte"/>
                <w:noProof/>
              </w:rPr>
              <w:t>8.4.</w:t>
            </w:r>
            <w:r w:rsidR="001D270B">
              <w:rPr>
                <w:rFonts w:asciiTheme="minorHAnsi" w:eastAsiaTheme="minorEastAsia" w:hAnsiTheme="minorHAnsi" w:cstheme="minorBidi"/>
                <w:noProof/>
                <w:lang w:eastAsia="fr-FR" w:bidi="ar-SA"/>
              </w:rPr>
              <w:tab/>
            </w:r>
            <w:r w:rsidR="001D270B" w:rsidRPr="00E717FC">
              <w:rPr>
                <w:rStyle w:val="Lienhypertexte"/>
                <w:noProof/>
              </w:rPr>
              <w:t>Guidage (V1)</w:t>
            </w:r>
            <w:r w:rsidR="001D270B">
              <w:rPr>
                <w:noProof/>
                <w:webHidden/>
              </w:rPr>
              <w:tab/>
            </w:r>
            <w:r w:rsidR="001D270B">
              <w:rPr>
                <w:noProof/>
                <w:webHidden/>
              </w:rPr>
              <w:fldChar w:fldCharType="begin"/>
            </w:r>
            <w:r w:rsidR="001D270B">
              <w:rPr>
                <w:noProof/>
                <w:webHidden/>
              </w:rPr>
              <w:instrText xml:space="preserve"> PAGEREF _Toc35623360 \h </w:instrText>
            </w:r>
            <w:r w:rsidR="001D270B">
              <w:rPr>
                <w:noProof/>
                <w:webHidden/>
              </w:rPr>
            </w:r>
            <w:r w:rsidR="001D270B">
              <w:rPr>
                <w:noProof/>
                <w:webHidden/>
              </w:rPr>
              <w:fldChar w:fldCharType="separate"/>
            </w:r>
            <w:r w:rsidR="001D270B">
              <w:rPr>
                <w:noProof/>
                <w:webHidden/>
              </w:rPr>
              <w:t>15</w:t>
            </w:r>
            <w:r w:rsidR="001D270B">
              <w:rPr>
                <w:noProof/>
                <w:webHidden/>
              </w:rPr>
              <w:fldChar w:fldCharType="end"/>
            </w:r>
          </w:hyperlink>
        </w:p>
        <w:p w:rsidR="001D270B" w:rsidRDefault="004549C1">
          <w:pPr>
            <w:pStyle w:val="TM3"/>
            <w:tabs>
              <w:tab w:val="left" w:pos="1320"/>
              <w:tab w:val="right" w:leader="dot" w:pos="9062"/>
            </w:tabs>
            <w:rPr>
              <w:rFonts w:asciiTheme="minorHAnsi" w:eastAsiaTheme="minorEastAsia" w:hAnsiTheme="minorHAnsi" w:cstheme="minorBidi"/>
              <w:noProof/>
              <w:lang w:eastAsia="fr-FR" w:bidi="ar-SA"/>
            </w:rPr>
          </w:pPr>
          <w:hyperlink w:anchor="_Toc35623361" w:history="1">
            <w:r w:rsidR="001D270B" w:rsidRPr="00E717FC">
              <w:rPr>
                <w:rStyle w:val="Lienhypertexte"/>
                <w:noProof/>
              </w:rPr>
              <w:t>8.4.1.</w:t>
            </w:r>
            <w:r w:rsidR="001D270B">
              <w:rPr>
                <w:rFonts w:asciiTheme="minorHAnsi" w:eastAsiaTheme="minorEastAsia" w:hAnsiTheme="minorHAnsi" w:cstheme="minorBidi"/>
                <w:noProof/>
                <w:lang w:eastAsia="fr-FR" w:bidi="ar-SA"/>
              </w:rPr>
              <w:tab/>
            </w:r>
            <w:r w:rsidR="001D270B" w:rsidRPr="00E717FC">
              <w:rPr>
                <w:rStyle w:val="Lienhypertexte"/>
                <w:noProof/>
              </w:rPr>
              <w:t>Rappel des exigences</w:t>
            </w:r>
            <w:r w:rsidR="001D270B">
              <w:rPr>
                <w:noProof/>
                <w:webHidden/>
              </w:rPr>
              <w:tab/>
            </w:r>
            <w:r w:rsidR="001D270B">
              <w:rPr>
                <w:noProof/>
                <w:webHidden/>
              </w:rPr>
              <w:fldChar w:fldCharType="begin"/>
            </w:r>
            <w:r w:rsidR="001D270B">
              <w:rPr>
                <w:noProof/>
                <w:webHidden/>
              </w:rPr>
              <w:instrText xml:space="preserve"> PAGEREF _Toc35623361 \h </w:instrText>
            </w:r>
            <w:r w:rsidR="001D270B">
              <w:rPr>
                <w:noProof/>
                <w:webHidden/>
              </w:rPr>
            </w:r>
            <w:r w:rsidR="001D270B">
              <w:rPr>
                <w:noProof/>
                <w:webHidden/>
              </w:rPr>
              <w:fldChar w:fldCharType="separate"/>
            </w:r>
            <w:r w:rsidR="001D270B">
              <w:rPr>
                <w:noProof/>
                <w:webHidden/>
              </w:rPr>
              <w:t>15</w:t>
            </w:r>
            <w:r w:rsidR="001D270B">
              <w:rPr>
                <w:noProof/>
                <w:webHidden/>
              </w:rPr>
              <w:fldChar w:fldCharType="end"/>
            </w:r>
          </w:hyperlink>
        </w:p>
        <w:p w:rsidR="001D270B" w:rsidRDefault="004549C1">
          <w:pPr>
            <w:pStyle w:val="TM2"/>
            <w:tabs>
              <w:tab w:val="left" w:pos="880"/>
              <w:tab w:val="right" w:leader="dot" w:pos="9062"/>
            </w:tabs>
            <w:rPr>
              <w:rFonts w:asciiTheme="minorHAnsi" w:eastAsiaTheme="minorEastAsia" w:hAnsiTheme="minorHAnsi" w:cstheme="minorBidi"/>
              <w:noProof/>
              <w:lang w:eastAsia="fr-FR" w:bidi="ar-SA"/>
            </w:rPr>
          </w:pPr>
          <w:hyperlink w:anchor="_Toc35623362" w:history="1">
            <w:r w:rsidR="001D270B" w:rsidRPr="00E717FC">
              <w:rPr>
                <w:rStyle w:val="Lienhypertexte"/>
                <w:noProof/>
              </w:rPr>
              <w:t>8.5.</w:t>
            </w:r>
            <w:r w:rsidR="001D270B">
              <w:rPr>
                <w:rFonts w:asciiTheme="minorHAnsi" w:eastAsiaTheme="minorEastAsia" w:hAnsiTheme="minorHAnsi" w:cstheme="minorBidi"/>
                <w:noProof/>
                <w:lang w:eastAsia="fr-FR" w:bidi="ar-SA"/>
              </w:rPr>
              <w:tab/>
            </w:r>
            <w:r w:rsidR="001D270B" w:rsidRPr="00E717FC">
              <w:rPr>
                <w:rStyle w:val="Lienhypertexte"/>
                <w:noProof/>
              </w:rPr>
              <w:t>Module ATD (V2)</w:t>
            </w:r>
            <w:r w:rsidR="001D270B">
              <w:rPr>
                <w:noProof/>
                <w:webHidden/>
              </w:rPr>
              <w:tab/>
            </w:r>
            <w:r w:rsidR="001D270B">
              <w:rPr>
                <w:noProof/>
                <w:webHidden/>
              </w:rPr>
              <w:fldChar w:fldCharType="begin"/>
            </w:r>
            <w:r w:rsidR="001D270B">
              <w:rPr>
                <w:noProof/>
                <w:webHidden/>
              </w:rPr>
              <w:instrText xml:space="preserve"> PAGEREF _Toc35623362 \h </w:instrText>
            </w:r>
            <w:r w:rsidR="001D270B">
              <w:rPr>
                <w:noProof/>
                <w:webHidden/>
              </w:rPr>
            </w:r>
            <w:r w:rsidR="001D270B">
              <w:rPr>
                <w:noProof/>
                <w:webHidden/>
              </w:rPr>
              <w:fldChar w:fldCharType="separate"/>
            </w:r>
            <w:r w:rsidR="001D270B">
              <w:rPr>
                <w:noProof/>
                <w:webHidden/>
              </w:rPr>
              <w:t>15</w:t>
            </w:r>
            <w:r w:rsidR="001D270B">
              <w:rPr>
                <w:noProof/>
                <w:webHidden/>
              </w:rPr>
              <w:fldChar w:fldCharType="end"/>
            </w:r>
          </w:hyperlink>
        </w:p>
        <w:p w:rsidR="001D270B" w:rsidRDefault="004549C1">
          <w:pPr>
            <w:pStyle w:val="TM3"/>
            <w:tabs>
              <w:tab w:val="left" w:pos="1320"/>
              <w:tab w:val="right" w:leader="dot" w:pos="9062"/>
            </w:tabs>
            <w:rPr>
              <w:rFonts w:asciiTheme="minorHAnsi" w:eastAsiaTheme="minorEastAsia" w:hAnsiTheme="minorHAnsi" w:cstheme="minorBidi"/>
              <w:noProof/>
              <w:lang w:eastAsia="fr-FR" w:bidi="ar-SA"/>
            </w:rPr>
          </w:pPr>
          <w:hyperlink w:anchor="_Toc35623363" w:history="1">
            <w:r w:rsidR="001D270B" w:rsidRPr="00E717FC">
              <w:rPr>
                <w:rStyle w:val="Lienhypertexte"/>
                <w:noProof/>
              </w:rPr>
              <w:t>8.5.1.</w:t>
            </w:r>
            <w:r w:rsidR="001D270B">
              <w:rPr>
                <w:rFonts w:asciiTheme="minorHAnsi" w:eastAsiaTheme="minorEastAsia" w:hAnsiTheme="minorHAnsi" w:cstheme="minorBidi"/>
                <w:noProof/>
                <w:lang w:eastAsia="fr-FR" w:bidi="ar-SA"/>
              </w:rPr>
              <w:tab/>
            </w:r>
            <w:r w:rsidR="001D270B" w:rsidRPr="00E717FC">
              <w:rPr>
                <w:rStyle w:val="Lienhypertexte"/>
                <w:noProof/>
              </w:rPr>
              <w:t>Rappel des exigences</w:t>
            </w:r>
            <w:r w:rsidR="001D270B">
              <w:rPr>
                <w:noProof/>
                <w:webHidden/>
              </w:rPr>
              <w:tab/>
            </w:r>
            <w:r w:rsidR="001D270B">
              <w:rPr>
                <w:noProof/>
                <w:webHidden/>
              </w:rPr>
              <w:fldChar w:fldCharType="begin"/>
            </w:r>
            <w:r w:rsidR="001D270B">
              <w:rPr>
                <w:noProof/>
                <w:webHidden/>
              </w:rPr>
              <w:instrText xml:space="preserve"> PAGEREF _Toc35623363 \h </w:instrText>
            </w:r>
            <w:r w:rsidR="001D270B">
              <w:rPr>
                <w:noProof/>
                <w:webHidden/>
              </w:rPr>
            </w:r>
            <w:r w:rsidR="001D270B">
              <w:rPr>
                <w:noProof/>
                <w:webHidden/>
              </w:rPr>
              <w:fldChar w:fldCharType="separate"/>
            </w:r>
            <w:r w:rsidR="001D270B">
              <w:rPr>
                <w:noProof/>
                <w:webHidden/>
              </w:rPr>
              <w:t>15</w:t>
            </w:r>
            <w:r w:rsidR="001D270B">
              <w:rPr>
                <w:noProof/>
                <w:webHidden/>
              </w:rPr>
              <w:fldChar w:fldCharType="end"/>
            </w:r>
          </w:hyperlink>
        </w:p>
        <w:p w:rsidR="001D270B" w:rsidRDefault="004549C1">
          <w:pPr>
            <w:pStyle w:val="TM2"/>
            <w:tabs>
              <w:tab w:val="left" w:pos="880"/>
              <w:tab w:val="right" w:leader="dot" w:pos="9062"/>
            </w:tabs>
            <w:rPr>
              <w:rFonts w:asciiTheme="minorHAnsi" w:eastAsiaTheme="minorEastAsia" w:hAnsiTheme="minorHAnsi" w:cstheme="minorBidi"/>
              <w:noProof/>
              <w:lang w:eastAsia="fr-FR" w:bidi="ar-SA"/>
            </w:rPr>
          </w:pPr>
          <w:hyperlink w:anchor="_Toc35623364" w:history="1">
            <w:r w:rsidR="001D270B" w:rsidRPr="00E717FC">
              <w:rPr>
                <w:rStyle w:val="Lienhypertexte"/>
                <w:noProof/>
              </w:rPr>
              <w:t>8.6.</w:t>
            </w:r>
            <w:r w:rsidR="001D270B">
              <w:rPr>
                <w:rFonts w:asciiTheme="minorHAnsi" w:eastAsiaTheme="minorEastAsia" w:hAnsiTheme="minorHAnsi" w:cstheme="minorBidi"/>
                <w:noProof/>
                <w:lang w:eastAsia="fr-FR" w:bidi="ar-SA"/>
              </w:rPr>
              <w:tab/>
            </w:r>
            <w:r w:rsidR="001D270B" w:rsidRPr="00E717FC">
              <w:rPr>
                <w:rStyle w:val="Lienhypertexte"/>
                <w:noProof/>
              </w:rPr>
              <w:t>Module ATR (v2, V2+)</w:t>
            </w:r>
            <w:r w:rsidR="001D270B">
              <w:rPr>
                <w:noProof/>
                <w:webHidden/>
              </w:rPr>
              <w:tab/>
            </w:r>
            <w:r w:rsidR="001D270B">
              <w:rPr>
                <w:noProof/>
                <w:webHidden/>
              </w:rPr>
              <w:fldChar w:fldCharType="begin"/>
            </w:r>
            <w:r w:rsidR="001D270B">
              <w:rPr>
                <w:noProof/>
                <w:webHidden/>
              </w:rPr>
              <w:instrText xml:space="preserve"> PAGEREF _Toc35623364 \h </w:instrText>
            </w:r>
            <w:r w:rsidR="001D270B">
              <w:rPr>
                <w:noProof/>
                <w:webHidden/>
              </w:rPr>
            </w:r>
            <w:r w:rsidR="001D270B">
              <w:rPr>
                <w:noProof/>
                <w:webHidden/>
              </w:rPr>
              <w:fldChar w:fldCharType="separate"/>
            </w:r>
            <w:r w:rsidR="001D270B">
              <w:rPr>
                <w:noProof/>
                <w:webHidden/>
              </w:rPr>
              <w:t>15</w:t>
            </w:r>
            <w:r w:rsidR="001D270B">
              <w:rPr>
                <w:noProof/>
                <w:webHidden/>
              </w:rPr>
              <w:fldChar w:fldCharType="end"/>
            </w:r>
          </w:hyperlink>
        </w:p>
        <w:p w:rsidR="001D270B" w:rsidRDefault="004549C1">
          <w:pPr>
            <w:pStyle w:val="TM3"/>
            <w:tabs>
              <w:tab w:val="left" w:pos="1320"/>
              <w:tab w:val="right" w:leader="dot" w:pos="9062"/>
            </w:tabs>
            <w:rPr>
              <w:rFonts w:asciiTheme="minorHAnsi" w:eastAsiaTheme="minorEastAsia" w:hAnsiTheme="minorHAnsi" w:cstheme="minorBidi"/>
              <w:noProof/>
              <w:lang w:eastAsia="fr-FR" w:bidi="ar-SA"/>
            </w:rPr>
          </w:pPr>
          <w:hyperlink w:anchor="_Toc35623365" w:history="1">
            <w:r w:rsidR="001D270B" w:rsidRPr="00E717FC">
              <w:rPr>
                <w:rStyle w:val="Lienhypertexte"/>
                <w:noProof/>
              </w:rPr>
              <w:t>8.6.1.</w:t>
            </w:r>
            <w:r w:rsidR="001D270B">
              <w:rPr>
                <w:rFonts w:asciiTheme="minorHAnsi" w:eastAsiaTheme="minorEastAsia" w:hAnsiTheme="minorHAnsi" w:cstheme="minorBidi"/>
                <w:noProof/>
                <w:lang w:eastAsia="fr-FR" w:bidi="ar-SA"/>
              </w:rPr>
              <w:tab/>
            </w:r>
            <w:r w:rsidR="001D270B" w:rsidRPr="00E717FC">
              <w:rPr>
                <w:rStyle w:val="Lienhypertexte"/>
                <w:noProof/>
              </w:rPr>
              <w:t>Rappel des exigences</w:t>
            </w:r>
            <w:r w:rsidR="001D270B">
              <w:rPr>
                <w:noProof/>
                <w:webHidden/>
              </w:rPr>
              <w:tab/>
            </w:r>
            <w:r w:rsidR="001D270B">
              <w:rPr>
                <w:noProof/>
                <w:webHidden/>
              </w:rPr>
              <w:fldChar w:fldCharType="begin"/>
            </w:r>
            <w:r w:rsidR="001D270B">
              <w:rPr>
                <w:noProof/>
                <w:webHidden/>
              </w:rPr>
              <w:instrText xml:space="preserve"> PAGEREF _Toc35623365 \h </w:instrText>
            </w:r>
            <w:r w:rsidR="001D270B">
              <w:rPr>
                <w:noProof/>
                <w:webHidden/>
              </w:rPr>
            </w:r>
            <w:r w:rsidR="001D270B">
              <w:rPr>
                <w:noProof/>
                <w:webHidden/>
              </w:rPr>
              <w:fldChar w:fldCharType="separate"/>
            </w:r>
            <w:r w:rsidR="001D270B">
              <w:rPr>
                <w:noProof/>
                <w:webHidden/>
              </w:rPr>
              <w:t>15</w:t>
            </w:r>
            <w:r w:rsidR="001D270B">
              <w:rPr>
                <w:noProof/>
                <w:webHidden/>
              </w:rPr>
              <w:fldChar w:fldCharType="end"/>
            </w:r>
          </w:hyperlink>
        </w:p>
        <w:p w:rsidR="001D270B" w:rsidRDefault="004549C1">
          <w:pPr>
            <w:pStyle w:val="TM2"/>
            <w:tabs>
              <w:tab w:val="left" w:pos="880"/>
              <w:tab w:val="right" w:leader="dot" w:pos="9062"/>
            </w:tabs>
            <w:rPr>
              <w:rFonts w:asciiTheme="minorHAnsi" w:eastAsiaTheme="minorEastAsia" w:hAnsiTheme="minorHAnsi" w:cstheme="minorBidi"/>
              <w:noProof/>
              <w:lang w:eastAsia="fr-FR" w:bidi="ar-SA"/>
            </w:rPr>
          </w:pPr>
          <w:hyperlink w:anchor="_Toc35623366" w:history="1">
            <w:r w:rsidR="001D270B" w:rsidRPr="00E717FC">
              <w:rPr>
                <w:rStyle w:val="Lienhypertexte"/>
                <w:noProof/>
              </w:rPr>
              <w:t>8.7.</w:t>
            </w:r>
            <w:r w:rsidR="001D270B">
              <w:rPr>
                <w:rFonts w:asciiTheme="minorHAnsi" w:eastAsiaTheme="minorEastAsia" w:hAnsiTheme="minorHAnsi" w:cstheme="minorBidi"/>
                <w:noProof/>
                <w:lang w:eastAsia="fr-FR" w:bidi="ar-SA"/>
              </w:rPr>
              <w:tab/>
            </w:r>
            <w:r w:rsidR="001D270B" w:rsidRPr="00E717FC">
              <w:rPr>
                <w:rStyle w:val="Lienhypertexte"/>
                <w:noProof/>
              </w:rPr>
              <w:t>Guidage sur la position de la cible par ATR/ATD ou ecartométrie V2/V2+)</w:t>
            </w:r>
            <w:r w:rsidR="001D270B">
              <w:rPr>
                <w:noProof/>
                <w:webHidden/>
              </w:rPr>
              <w:tab/>
            </w:r>
            <w:r w:rsidR="001D270B">
              <w:rPr>
                <w:noProof/>
                <w:webHidden/>
              </w:rPr>
              <w:fldChar w:fldCharType="begin"/>
            </w:r>
            <w:r w:rsidR="001D270B">
              <w:rPr>
                <w:noProof/>
                <w:webHidden/>
              </w:rPr>
              <w:instrText xml:space="preserve"> PAGEREF _Toc35623366 \h </w:instrText>
            </w:r>
            <w:r w:rsidR="001D270B">
              <w:rPr>
                <w:noProof/>
                <w:webHidden/>
              </w:rPr>
            </w:r>
            <w:r w:rsidR="001D270B">
              <w:rPr>
                <w:noProof/>
                <w:webHidden/>
              </w:rPr>
              <w:fldChar w:fldCharType="separate"/>
            </w:r>
            <w:r w:rsidR="001D270B">
              <w:rPr>
                <w:noProof/>
                <w:webHidden/>
              </w:rPr>
              <w:t>15</w:t>
            </w:r>
            <w:r w:rsidR="001D270B">
              <w:rPr>
                <w:noProof/>
                <w:webHidden/>
              </w:rPr>
              <w:fldChar w:fldCharType="end"/>
            </w:r>
          </w:hyperlink>
        </w:p>
        <w:p w:rsidR="001D270B" w:rsidRDefault="004549C1">
          <w:pPr>
            <w:pStyle w:val="TM3"/>
            <w:tabs>
              <w:tab w:val="left" w:pos="1320"/>
              <w:tab w:val="right" w:leader="dot" w:pos="9062"/>
            </w:tabs>
            <w:rPr>
              <w:rFonts w:asciiTheme="minorHAnsi" w:eastAsiaTheme="minorEastAsia" w:hAnsiTheme="minorHAnsi" w:cstheme="minorBidi"/>
              <w:noProof/>
              <w:lang w:eastAsia="fr-FR" w:bidi="ar-SA"/>
            </w:rPr>
          </w:pPr>
          <w:hyperlink w:anchor="_Toc35623367" w:history="1">
            <w:r w:rsidR="001D270B" w:rsidRPr="00E717FC">
              <w:rPr>
                <w:rStyle w:val="Lienhypertexte"/>
                <w:noProof/>
              </w:rPr>
              <w:t>8.7.1.</w:t>
            </w:r>
            <w:r w:rsidR="001D270B">
              <w:rPr>
                <w:rFonts w:asciiTheme="minorHAnsi" w:eastAsiaTheme="minorEastAsia" w:hAnsiTheme="minorHAnsi" w:cstheme="minorBidi"/>
                <w:noProof/>
                <w:lang w:eastAsia="fr-FR" w:bidi="ar-SA"/>
              </w:rPr>
              <w:tab/>
            </w:r>
            <w:r w:rsidR="001D270B" w:rsidRPr="00E717FC">
              <w:rPr>
                <w:rStyle w:val="Lienhypertexte"/>
                <w:noProof/>
              </w:rPr>
              <w:t>Rappel des exigences</w:t>
            </w:r>
            <w:r w:rsidR="001D270B">
              <w:rPr>
                <w:noProof/>
                <w:webHidden/>
              </w:rPr>
              <w:tab/>
            </w:r>
            <w:r w:rsidR="001D270B">
              <w:rPr>
                <w:noProof/>
                <w:webHidden/>
              </w:rPr>
              <w:fldChar w:fldCharType="begin"/>
            </w:r>
            <w:r w:rsidR="001D270B">
              <w:rPr>
                <w:noProof/>
                <w:webHidden/>
              </w:rPr>
              <w:instrText xml:space="preserve"> PAGEREF _Toc35623367 \h </w:instrText>
            </w:r>
            <w:r w:rsidR="001D270B">
              <w:rPr>
                <w:noProof/>
                <w:webHidden/>
              </w:rPr>
            </w:r>
            <w:r w:rsidR="001D270B">
              <w:rPr>
                <w:noProof/>
                <w:webHidden/>
              </w:rPr>
              <w:fldChar w:fldCharType="separate"/>
            </w:r>
            <w:r w:rsidR="001D270B">
              <w:rPr>
                <w:noProof/>
                <w:webHidden/>
              </w:rPr>
              <w:t>15</w:t>
            </w:r>
            <w:r w:rsidR="001D270B">
              <w:rPr>
                <w:noProof/>
                <w:webHidden/>
              </w:rPr>
              <w:fldChar w:fldCharType="end"/>
            </w:r>
          </w:hyperlink>
        </w:p>
        <w:p w:rsidR="001D270B" w:rsidRDefault="004549C1">
          <w:pPr>
            <w:pStyle w:val="TM1"/>
            <w:tabs>
              <w:tab w:val="left" w:pos="480"/>
              <w:tab w:val="right" w:leader="dot" w:pos="9062"/>
            </w:tabs>
            <w:rPr>
              <w:rFonts w:asciiTheme="minorHAnsi" w:eastAsiaTheme="minorEastAsia" w:hAnsiTheme="minorHAnsi" w:cstheme="minorBidi"/>
              <w:noProof/>
              <w:lang w:eastAsia="fr-FR" w:bidi="ar-SA"/>
            </w:rPr>
          </w:pPr>
          <w:hyperlink w:anchor="_Toc35623368" w:history="1">
            <w:r w:rsidR="001D270B" w:rsidRPr="00E717FC">
              <w:rPr>
                <w:rStyle w:val="Lienhypertexte"/>
                <w:bCs/>
                <w:noProof/>
                <w:lang w:eastAsia="x-none" w:bidi="x-none"/>
              </w:rPr>
              <w:t>9.</w:t>
            </w:r>
            <w:r w:rsidR="001D270B">
              <w:rPr>
                <w:rFonts w:asciiTheme="minorHAnsi" w:eastAsiaTheme="minorEastAsia" w:hAnsiTheme="minorHAnsi" w:cstheme="minorBidi"/>
                <w:noProof/>
                <w:lang w:eastAsia="fr-FR" w:bidi="ar-SA"/>
              </w:rPr>
              <w:tab/>
            </w:r>
            <w:r w:rsidR="001D270B" w:rsidRPr="00E717FC">
              <w:rPr>
                <w:rStyle w:val="Lienhypertexte"/>
                <w:noProof/>
              </w:rPr>
              <w:t>Trace de fonctionnement (V1)</w:t>
            </w:r>
            <w:r w:rsidR="001D270B">
              <w:rPr>
                <w:noProof/>
                <w:webHidden/>
              </w:rPr>
              <w:tab/>
            </w:r>
            <w:r w:rsidR="001D270B">
              <w:rPr>
                <w:noProof/>
                <w:webHidden/>
              </w:rPr>
              <w:fldChar w:fldCharType="begin"/>
            </w:r>
            <w:r w:rsidR="001D270B">
              <w:rPr>
                <w:noProof/>
                <w:webHidden/>
              </w:rPr>
              <w:instrText xml:space="preserve"> PAGEREF _Toc35623368 \h </w:instrText>
            </w:r>
            <w:r w:rsidR="001D270B">
              <w:rPr>
                <w:noProof/>
                <w:webHidden/>
              </w:rPr>
            </w:r>
            <w:r w:rsidR="001D270B">
              <w:rPr>
                <w:noProof/>
                <w:webHidden/>
              </w:rPr>
              <w:fldChar w:fldCharType="separate"/>
            </w:r>
            <w:r w:rsidR="001D270B">
              <w:rPr>
                <w:noProof/>
                <w:webHidden/>
              </w:rPr>
              <w:t>16</w:t>
            </w:r>
            <w:r w:rsidR="001D270B">
              <w:rPr>
                <w:noProof/>
                <w:webHidden/>
              </w:rPr>
              <w:fldChar w:fldCharType="end"/>
            </w:r>
          </w:hyperlink>
        </w:p>
        <w:p w:rsidR="001D270B" w:rsidRDefault="004549C1">
          <w:pPr>
            <w:pStyle w:val="TM2"/>
            <w:tabs>
              <w:tab w:val="left" w:pos="880"/>
              <w:tab w:val="right" w:leader="dot" w:pos="9062"/>
            </w:tabs>
            <w:rPr>
              <w:rFonts w:asciiTheme="minorHAnsi" w:eastAsiaTheme="minorEastAsia" w:hAnsiTheme="minorHAnsi" w:cstheme="minorBidi"/>
              <w:noProof/>
              <w:lang w:eastAsia="fr-FR" w:bidi="ar-SA"/>
            </w:rPr>
          </w:pPr>
          <w:hyperlink w:anchor="_Toc35623369" w:history="1">
            <w:r w:rsidR="001D270B" w:rsidRPr="00E717FC">
              <w:rPr>
                <w:rStyle w:val="Lienhypertexte"/>
                <w:rFonts w:eastAsiaTheme="minorHAnsi"/>
                <w:noProof/>
                <w:lang w:eastAsia="en-US"/>
              </w:rPr>
              <w:t>9.1.</w:t>
            </w:r>
            <w:r w:rsidR="001D270B">
              <w:rPr>
                <w:rFonts w:asciiTheme="minorHAnsi" w:eastAsiaTheme="minorEastAsia" w:hAnsiTheme="minorHAnsi" w:cstheme="minorBidi"/>
                <w:noProof/>
                <w:lang w:eastAsia="fr-FR" w:bidi="ar-SA"/>
              </w:rPr>
              <w:tab/>
            </w:r>
            <w:r w:rsidR="001D270B" w:rsidRPr="00E717FC">
              <w:rPr>
                <w:rStyle w:val="Lienhypertexte"/>
                <w:rFonts w:eastAsiaTheme="minorHAnsi"/>
                <w:noProof/>
                <w:lang w:eastAsia="en-US"/>
              </w:rPr>
              <w:t>Rappel des exigences</w:t>
            </w:r>
            <w:r w:rsidR="001D270B">
              <w:rPr>
                <w:noProof/>
                <w:webHidden/>
              </w:rPr>
              <w:tab/>
            </w:r>
            <w:r w:rsidR="001D270B">
              <w:rPr>
                <w:noProof/>
                <w:webHidden/>
              </w:rPr>
              <w:fldChar w:fldCharType="begin"/>
            </w:r>
            <w:r w:rsidR="001D270B">
              <w:rPr>
                <w:noProof/>
                <w:webHidden/>
              </w:rPr>
              <w:instrText xml:space="preserve"> PAGEREF _Toc35623369 \h </w:instrText>
            </w:r>
            <w:r w:rsidR="001D270B">
              <w:rPr>
                <w:noProof/>
                <w:webHidden/>
              </w:rPr>
            </w:r>
            <w:r w:rsidR="001D270B">
              <w:rPr>
                <w:noProof/>
                <w:webHidden/>
              </w:rPr>
              <w:fldChar w:fldCharType="separate"/>
            </w:r>
            <w:r w:rsidR="001D270B">
              <w:rPr>
                <w:noProof/>
                <w:webHidden/>
              </w:rPr>
              <w:t>16</w:t>
            </w:r>
            <w:r w:rsidR="001D270B">
              <w:rPr>
                <w:noProof/>
                <w:webHidden/>
              </w:rPr>
              <w:fldChar w:fldCharType="end"/>
            </w:r>
          </w:hyperlink>
        </w:p>
        <w:p w:rsidR="001D270B" w:rsidRDefault="004549C1">
          <w:pPr>
            <w:pStyle w:val="TM1"/>
            <w:tabs>
              <w:tab w:val="left" w:pos="660"/>
              <w:tab w:val="right" w:leader="dot" w:pos="9062"/>
            </w:tabs>
            <w:rPr>
              <w:rFonts w:asciiTheme="minorHAnsi" w:eastAsiaTheme="minorEastAsia" w:hAnsiTheme="minorHAnsi" w:cstheme="minorBidi"/>
              <w:noProof/>
              <w:lang w:eastAsia="fr-FR" w:bidi="ar-SA"/>
            </w:rPr>
          </w:pPr>
          <w:hyperlink w:anchor="_Toc35623370" w:history="1">
            <w:r w:rsidR="001D270B" w:rsidRPr="00E717FC">
              <w:rPr>
                <w:rStyle w:val="Lienhypertexte"/>
                <w:bCs/>
                <w:noProof/>
                <w:lang w:eastAsia="x-none" w:bidi="x-none"/>
              </w:rPr>
              <w:t>10.</w:t>
            </w:r>
            <w:r w:rsidR="001D270B">
              <w:rPr>
                <w:rFonts w:asciiTheme="minorHAnsi" w:eastAsiaTheme="minorEastAsia" w:hAnsiTheme="minorHAnsi" w:cstheme="minorBidi"/>
                <w:noProof/>
                <w:lang w:eastAsia="fr-FR" w:bidi="ar-SA"/>
              </w:rPr>
              <w:tab/>
            </w:r>
            <w:r w:rsidR="001D270B" w:rsidRPr="00E717FC">
              <w:rPr>
                <w:rStyle w:val="Lienhypertexte"/>
                <w:noProof/>
              </w:rPr>
              <w:t>Gestion des trajectoire dans le mode IQ (V1,V2)</w:t>
            </w:r>
            <w:r w:rsidR="001D270B">
              <w:rPr>
                <w:noProof/>
                <w:webHidden/>
              </w:rPr>
              <w:tab/>
            </w:r>
            <w:r w:rsidR="001D270B">
              <w:rPr>
                <w:noProof/>
                <w:webHidden/>
              </w:rPr>
              <w:fldChar w:fldCharType="begin"/>
            </w:r>
            <w:r w:rsidR="001D270B">
              <w:rPr>
                <w:noProof/>
                <w:webHidden/>
              </w:rPr>
              <w:instrText xml:space="preserve"> PAGEREF _Toc35623370 \h </w:instrText>
            </w:r>
            <w:r w:rsidR="001D270B">
              <w:rPr>
                <w:noProof/>
                <w:webHidden/>
              </w:rPr>
            </w:r>
            <w:r w:rsidR="001D270B">
              <w:rPr>
                <w:noProof/>
                <w:webHidden/>
              </w:rPr>
              <w:fldChar w:fldCharType="separate"/>
            </w:r>
            <w:r w:rsidR="001D270B">
              <w:rPr>
                <w:noProof/>
                <w:webHidden/>
              </w:rPr>
              <w:t>16</w:t>
            </w:r>
            <w:r w:rsidR="001D270B">
              <w:rPr>
                <w:noProof/>
                <w:webHidden/>
              </w:rPr>
              <w:fldChar w:fldCharType="end"/>
            </w:r>
          </w:hyperlink>
        </w:p>
        <w:p w:rsidR="001D270B" w:rsidRDefault="004549C1">
          <w:pPr>
            <w:pStyle w:val="TM2"/>
            <w:tabs>
              <w:tab w:val="left" w:pos="1100"/>
              <w:tab w:val="right" w:leader="dot" w:pos="9062"/>
            </w:tabs>
            <w:rPr>
              <w:rFonts w:asciiTheme="minorHAnsi" w:eastAsiaTheme="minorEastAsia" w:hAnsiTheme="minorHAnsi" w:cstheme="minorBidi"/>
              <w:noProof/>
              <w:lang w:eastAsia="fr-FR" w:bidi="ar-SA"/>
            </w:rPr>
          </w:pPr>
          <w:hyperlink w:anchor="_Toc35623371" w:history="1">
            <w:r w:rsidR="001D270B" w:rsidRPr="00E717FC">
              <w:rPr>
                <w:rStyle w:val="Lienhypertexte"/>
                <w:noProof/>
              </w:rPr>
              <w:t>10.1.</w:t>
            </w:r>
            <w:r w:rsidR="001D270B">
              <w:rPr>
                <w:rFonts w:asciiTheme="minorHAnsi" w:eastAsiaTheme="minorEastAsia" w:hAnsiTheme="minorHAnsi" w:cstheme="minorBidi"/>
                <w:noProof/>
                <w:lang w:eastAsia="fr-FR" w:bidi="ar-SA"/>
              </w:rPr>
              <w:tab/>
            </w:r>
            <w:r w:rsidR="001D270B" w:rsidRPr="00E717FC">
              <w:rPr>
                <w:rStyle w:val="Lienhypertexte"/>
                <w:noProof/>
              </w:rPr>
              <w:t>Définition des pièces de trajectoire (V0)</w:t>
            </w:r>
            <w:r w:rsidR="001D270B">
              <w:rPr>
                <w:noProof/>
                <w:webHidden/>
              </w:rPr>
              <w:tab/>
            </w:r>
            <w:r w:rsidR="001D270B">
              <w:rPr>
                <w:noProof/>
                <w:webHidden/>
              </w:rPr>
              <w:fldChar w:fldCharType="begin"/>
            </w:r>
            <w:r w:rsidR="001D270B">
              <w:rPr>
                <w:noProof/>
                <w:webHidden/>
              </w:rPr>
              <w:instrText xml:space="preserve"> PAGEREF _Toc35623371 \h </w:instrText>
            </w:r>
            <w:r w:rsidR="001D270B">
              <w:rPr>
                <w:noProof/>
                <w:webHidden/>
              </w:rPr>
            </w:r>
            <w:r w:rsidR="001D270B">
              <w:rPr>
                <w:noProof/>
                <w:webHidden/>
              </w:rPr>
              <w:fldChar w:fldCharType="separate"/>
            </w:r>
            <w:r w:rsidR="001D270B">
              <w:rPr>
                <w:noProof/>
                <w:webHidden/>
              </w:rPr>
              <w:t>16</w:t>
            </w:r>
            <w:r w:rsidR="001D270B">
              <w:rPr>
                <w:noProof/>
                <w:webHidden/>
              </w:rPr>
              <w:fldChar w:fldCharType="end"/>
            </w:r>
          </w:hyperlink>
        </w:p>
        <w:p w:rsidR="001D270B" w:rsidRDefault="004549C1">
          <w:pPr>
            <w:pStyle w:val="TM2"/>
            <w:tabs>
              <w:tab w:val="left" w:pos="1100"/>
              <w:tab w:val="right" w:leader="dot" w:pos="9062"/>
            </w:tabs>
            <w:rPr>
              <w:rFonts w:asciiTheme="minorHAnsi" w:eastAsiaTheme="minorEastAsia" w:hAnsiTheme="minorHAnsi" w:cstheme="minorBidi"/>
              <w:noProof/>
              <w:lang w:eastAsia="fr-FR" w:bidi="ar-SA"/>
            </w:rPr>
          </w:pPr>
          <w:hyperlink w:anchor="_Toc35623372" w:history="1">
            <w:r w:rsidR="001D270B" w:rsidRPr="00E717FC">
              <w:rPr>
                <w:rStyle w:val="Lienhypertexte"/>
                <w:noProof/>
              </w:rPr>
              <w:t>10.2.</w:t>
            </w:r>
            <w:r w:rsidR="001D270B">
              <w:rPr>
                <w:rFonts w:asciiTheme="minorHAnsi" w:eastAsiaTheme="minorEastAsia" w:hAnsiTheme="minorHAnsi" w:cstheme="minorBidi"/>
                <w:noProof/>
                <w:lang w:eastAsia="fr-FR" w:bidi="ar-SA"/>
              </w:rPr>
              <w:tab/>
            </w:r>
            <w:r w:rsidR="001D270B" w:rsidRPr="00E717FC">
              <w:rPr>
                <w:rStyle w:val="Lienhypertexte"/>
                <w:noProof/>
              </w:rPr>
              <w:t>Translation des trajectoires (V1)</w:t>
            </w:r>
            <w:r w:rsidR="001D270B">
              <w:rPr>
                <w:noProof/>
                <w:webHidden/>
              </w:rPr>
              <w:tab/>
            </w:r>
            <w:r w:rsidR="001D270B">
              <w:rPr>
                <w:noProof/>
                <w:webHidden/>
              </w:rPr>
              <w:fldChar w:fldCharType="begin"/>
            </w:r>
            <w:r w:rsidR="001D270B">
              <w:rPr>
                <w:noProof/>
                <w:webHidden/>
              </w:rPr>
              <w:instrText xml:space="preserve"> PAGEREF _Toc35623372 \h </w:instrText>
            </w:r>
            <w:r w:rsidR="001D270B">
              <w:rPr>
                <w:noProof/>
                <w:webHidden/>
              </w:rPr>
            </w:r>
            <w:r w:rsidR="001D270B">
              <w:rPr>
                <w:noProof/>
                <w:webHidden/>
              </w:rPr>
              <w:fldChar w:fldCharType="separate"/>
            </w:r>
            <w:r w:rsidR="001D270B">
              <w:rPr>
                <w:noProof/>
                <w:webHidden/>
              </w:rPr>
              <w:t>16</w:t>
            </w:r>
            <w:r w:rsidR="001D270B">
              <w:rPr>
                <w:noProof/>
                <w:webHidden/>
              </w:rPr>
              <w:fldChar w:fldCharType="end"/>
            </w:r>
          </w:hyperlink>
        </w:p>
        <w:p w:rsidR="001D270B" w:rsidRDefault="004549C1">
          <w:pPr>
            <w:pStyle w:val="TM3"/>
            <w:tabs>
              <w:tab w:val="left" w:pos="1540"/>
              <w:tab w:val="right" w:leader="dot" w:pos="9062"/>
            </w:tabs>
            <w:rPr>
              <w:rFonts w:asciiTheme="minorHAnsi" w:eastAsiaTheme="minorEastAsia" w:hAnsiTheme="minorHAnsi" w:cstheme="minorBidi"/>
              <w:noProof/>
              <w:lang w:eastAsia="fr-FR" w:bidi="ar-SA"/>
            </w:rPr>
          </w:pPr>
          <w:hyperlink w:anchor="_Toc35623373" w:history="1">
            <w:r w:rsidR="001D270B" w:rsidRPr="00E717FC">
              <w:rPr>
                <w:rStyle w:val="Lienhypertexte"/>
                <w:noProof/>
              </w:rPr>
              <w:t>10.2.1.</w:t>
            </w:r>
            <w:r w:rsidR="001D270B">
              <w:rPr>
                <w:rFonts w:asciiTheme="minorHAnsi" w:eastAsiaTheme="minorEastAsia" w:hAnsiTheme="minorHAnsi" w:cstheme="minorBidi"/>
                <w:noProof/>
                <w:lang w:eastAsia="fr-FR" w:bidi="ar-SA"/>
              </w:rPr>
              <w:tab/>
            </w:r>
            <w:r w:rsidR="001D270B" w:rsidRPr="00E717FC">
              <w:rPr>
                <w:rStyle w:val="Lienhypertexte"/>
                <w:noProof/>
              </w:rPr>
              <w:t>Rappel des exigences</w:t>
            </w:r>
            <w:r w:rsidR="001D270B">
              <w:rPr>
                <w:noProof/>
                <w:webHidden/>
              </w:rPr>
              <w:tab/>
            </w:r>
            <w:r w:rsidR="001D270B">
              <w:rPr>
                <w:noProof/>
                <w:webHidden/>
              </w:rPr>
              <w:fldChar w:fldCharType="begin"/>
            </w:r>
            <w:r w:rsidR="001D270B">
              <w:rPr>
                <w:noProof/>
                <w:webHidden/>
              </w:rPr>
              <w:instrText xml:space="preserve"> PAGEREF _Toc35623373 \h </w:instrText>
            </w:r>
            <w:r w:rsidR="001D270B">
              <w:rPr>
                <w:noProof/>
                <w:webHidden/>
              </w:rPr>
            </w:r>
            <w:r w:rsidR="001D270B">
              <w:rPr>
                <w:noProof/>
                <w:webHidden/>
              </w:rPr>
              <w:fldChar w:fldCharType="separate"/>
            </w:r>
            <w:r w:rsidR="001D270B">
              <w:rPr>
                <w:noProof/>
                <w:webHidden/>
              </w:rPr>
              <w:t>16</w:t>
            </w:r>
            <w:r w:rsidR="001D270B">
              <w:rPr>
                <w:noProof/>
                <w:webHidden/>
              </w:rPr>
              <w:fldChar w:fldCharType="end"/>
            </w:r>
          </w:hyperlink>
        </w:p>
        <w:p w:rsidR="001D270B" w:rsidRDefault="004549C1">
          <w:pPr>
            <w:pStyle w:val="TM3"/>
            <w:tabs>
              <w:tab w:val="left" w:pos="1540"/>
              <w:tab w:val="right" w:leader="dot" w:pos="9062"/>
            </w:tabs>
            <w:rPr>
              <w:rFonts w:asciiTheme="minorHAnsi" w:eastAsiaTheme="minorEastAsia" w:hAnsiTheme="minorHAnsi" w:cstheme="minorBidi"/>
              <w:noProof/>
              <w:lang w:eastAsia="fr-FR" w:bidi="ar-SA"/>
            </w:rPr>
          </w:pPr>
          <w:hyperlink w:anchor="_Toc35623374" w:history="1">
            <w:r w:rsidR="001D270B" w:rsidRPr="00E717FC">
              <w:rPr>
                <w:rStyle w:val="Lienhypertexte"/>
                <w:noProof/>
              </w:rPr>
              <w:t>10.2.2.</w:t>
            </w:r>
            <w:r w:rsidR="001D270B">
              <w:rPr>
                <w:rFonts w:asciiTheme="minorHAnsi" w:eastAsiaTheme="minorEastAsia" w:hAnsiTheme="minorHAnsi" w:cstheme="minorBidi"/>
                <w:noProof/>
                <w:lang w:eastAsia="fr-FR" w:bidi="ar-SA"/>
              </w:rPr>
              <w:tab/>
            </w:r>
            <w:r w:rsidR="001D270B" w:rsidRPr="00E717FC">
              <w:rPr>
                <w:rStyle w:val="Lienhypertexte"/>
                <w:noProof/>
              </w:rPr>
              <w:t>Formulation du besoin</w:t>
            </w:r>
            <w:r w:rsidR="001D270B">
              <w:rPr>
                <w:noProof/>
                <w:webHidden/>
              </w:rPr>
              <w:tab/>
            </w:r>
            <w:r w:rsidR="001D270B">
              <w:rPr>
                <w:noProof/>
                <w:webHidden/>
              </w:rPr>
              <w:fldChar w:fldCharType="begin"/>
            </w:r>
            <w:r w:rsidR="001D270B">
              <w:rPr>
                <w:noProof/>
                <w:webHidden/>
              </w:rPr>
              <w:instrText xml:space="preserve"> PAGEREF _Toc35623374 \h </w:instrText>
            </w:r>
            <w:r w:rsidR="001D270B">
              <w:rPr>
                <w:noProof/>
                <w:webHidden/>
              </w:rPr>
            </w:r>
            <w:r w:rsidR="001D270B">
              <w:rPr>
                <w:noProof/>
                <w:webHidden/>
              </w:rPr>
              <w:fldChar w:fldCharType="separate"/>
            </w:r>
            <w:r w:rsidR="001D270B">
              <w:rPr>
                <w:noProof/>
                <w:webHidden/>
              </w:rPr>
              <w:t>16</w:t>
            </w:r>
            <w:r w:rsidR="001D270B">
              <w:rPr>
                <w:noProof/>
                <w:webHidden/>
              </w:rPr>
              <w:fldChar w:fldCharType="end"/>
            </w:r>
          </w:hyperlink>
        </w:p>
        <w:p w:rsidR="001D270B" w:rsidRDefault="004549C1">
          <w:pPr>
            <w:pStyle w:val="TM3"/>
            <w:tabs>
              <w:tab w:val="left" w:pos="1540"/>
              <w:tab w:val="right" w:leader="dot" w:pos="9062"/>
            </w:tabs>
            <w:rPr>
              <w:rFonts w:asciiTheme="minorHAnsi" w:eastAsiaTheme="minorEastAsia" w:hAnsiTheme="minorHAnsi" w:cstheme="minorBidi"/>
              <w:noProof/>
              <w:lang w:eastAsia="fr-FR" w:bidi="ar-SA"/>
            </w:rPr>
          </w:pPr>
          <w:hyperlink w:anchor="_Toc35623375" w:history="1">
            <w:r w:rsidR="001D270B" w:rsidRPr="00E717FC">
              <w:rPr>
                <w:rStyle w:val="Lienhypertexte"/>
                <w:noProof/>
              </w:rPr>
              <w:t>10.2.3.</w:t>
            </w:r>
            <w:r w:rsidR="001D270B">
              <w:rPr>
                <w:rFonts w:asciiTheme="minorHAnsi" w:eastAsiaTheme="minorEastAsia" w:hAnsiTheme="minorHAnsi" w:cstheme="minorBidi"/>
                <w:noProof/>
                <w:lang w:eastAsia="fr-FR" w:bidi="ar-SA"/>
              </w:rPr>
              <w:tab/>
            </w:r>
            <w:r w:rsidR="001D270B" w:rsidRPr="00E717FC">
              <w:rPr>
                <w:rStyle w:val="Lienhypertexte"/>
                <w:noProof/>
              </w:rPr>
              <w:t>Proposition d’algorithme</w:t>
            </w:r>
            <w:r w:rsidR="001D270B">
              <w:rPr>
                <w:noProof/>
                <w:webHidden/>
              </w:rPr>
              <w:tab/>
            </w:r>
            <w:r w:rsidR="001D270B">
              <w:rPr>
                <w:noProof/>
                <w:webHidden/>
              </w:rPr>
              <w:fldChar w:fldCharType="begin"/>
            </w:r>
            <w:r w:rsidR="001D270B">
              <w:rPr>
                <w:noProof/>
                <w:webHidden/>
              </w:rPr>
              <w:instrText xml:space="preserve"> PAGEREF _Toc35623375 \h </w:instrText>
            </w:r>
            <w:r w:rsidR="001D270B">
              <w:rPr>
                <w:noProof/>
                <w:webHidden/>
              </w:rPr>
            </w:r>
            <w:r w:rsidR="001D270B">
              <w:rPr>
                <w:noProof/>
                <w:webHidden/>
              </w:rPr>
              <w:fldChar w:fldCharType="separate"/>
            </w:r>
            <w:r w:rsidR="001D270B">
              <w:rPr>
                <w:noProof/>
                <w:webHidden/>
              </w:rPr>
              <w:t>16</w:t>
            </w:r>
            <w:r w:rsidR="001D270B">
              <w:rPr>
                <w:noProof/>
                <w:webHidden/>
              </w:rPr>
              <w:fldChar w:fldCharType="end"/>
            </w:r>
          </w:hyperlink>
        </w:p>
        <w:p w:rsidR="001D270B" w:rsidRDefault="004549C1">
          <w:pPr>
            <w:pStyle w:val="TM3"/>
            <w:tabs>
              <w:tab w:val="left" w:pos="1540"/>
              <w:tab w:val="right" w:leader="dot" w:pos="9062"/>
            </w:tabs>
            <w:rPr>
              <w:rFonts w:asciiTheme="minorHAnsi" w:eastAsiaTheme="minorEastAsia" w:hAnsiTheme="minorHAnsi" w:cstheme="minorBidi"/>
              <w:noProof/>
              <w:lang w:eastAsia="fr-FR" w:bidi="ar-SA"/>
            </w:rPr>
          </w:pPr>
          <w:hyperlink w:anchor="_Toc35623376" w:history="1">
            <w:r w:rsidR="001D270B" w:rsidRPr="00E717FC">
              <w:rPr>
                <w:rStyle w:val="Lienhypertexte"/>
                <w:noProof/>
              </w:rPr>
              <w:t>10.2.4.</w:t>
            </w:r>
            <w:r w:rsidR="001D270B">
              <w:rPr>
                <w:rFonts w:asciiTheme="minorHAnsi" w:eastAsiaTheme="minorEastAsia" w:hAnsiTheme="minorHAnsi" w:cstheme="minorBidi"/>
                <w:noProof/>
                <w:lang w:eastAsia="fr-FR" w:bidi="ar-SA"/>
              </w:rPr>
              <w:tab/>
            </w:r>
            <w:r w:rsidR="001D270B" w:rsidRPr="00E717FC">
              <w:rPr>
                <w:rStyle w:val="Lienhypertexte"/>
                <w:noProof/>
              </w:rPr>
              <w:t>Proposition d’IHM</w:t>
            </w:r>
            <w:r w:rsidR="001D270B">
              <w:rPr>
                <w:noProof/>
                <w:webHidden/>
              </w:rPr>
              <w:tab/>
            </w:r>
            <w:r w:rsidR="001D270B">
              <w:rPr>
                <w:noProof/>
                <w:webHidden/>
              </w:rPr>
              <w:fldChar w:fldCharType="begin"/>
            </w:r>
            <w:r w:rsidR="001D270B">
              <w:rPr>
                <w:noProof/>
                <w:webHidden/>
              </w:rPr>
              <w:instrText xml:space="preserve"> PAGEREF _Toc35623376 \h </w:instrText>
            </w:r>
            <w:r w:rsidR="001D270B">
              <w:rPr>
                <w:noProof/>
                <w:webHidden/>
              </w:rPr>
            </w:r>
            <w:r w:rsidR="001D270B">
              <w:rPr>
                <w:noProof/>
                <w:webHidden/>
              </w:rPr>
              <w:fldChar w:fldCharType="separate"/>
            </w:r>
            <w:r w:rsidR="001D270B">
              <w:rPr>
                <w:noProof/>
                <w:webHidden/>
              </w:rPr>
              <w:t>16</w:t>
            </w:r>
            <w:r w:rsidR="001D270B">
              <w:rPr>
                <w:noProof/>
                <w:webHidden/>
              </w:rPr>
              <w:fldChar w:fldCharType="end"/>
            </w:r>
          </w:hyperlink>
        </w:p>
        <w:p w:rsidR="001D270B" w:rsidRDefault="004549C1">
          <w:pPr>
            <w:pStyle w:val="TM2"/>
            <w:tabs>
              <w:tab w:val="left" w:pos="1100"/>
              <w:tab w:val="right" w:leader="dot" w:pos="9062"/>
            </w:tabs>
            <w:rPr>
              <w:rFonts w:asciiTheme="minorHAnsi" w:eastAsiaTheme="minorEastAsia" w:hAnsiTheme="minorHAnsi" w:cstheme="minorBidi"/>
              <w:noProof/>
              <w:lang w:eastAsia="fr-FR" w:bidi="ar-SA"/>
            </w:rPr>
          </w:pPr>
          <w:hyperlink w:anchor="_Toc35623377" w:history="1">
            <w:r w:rsidR="001D270B" w:rsidRPr="00E717FC">
              <w:rPr>
                <w:rStyle w:val="Lienhypertexte"/>
                <w:noProof/>
              </w:rPr>
              <w:t>10.3.</w:t>
            </w:r>
            <w:r w:rsidR="001D270B">
              <w:rPr>
                <w:rFonts w:asciiTheme="minorHAnsi" w:eastAsiaTheme="minorEastAsia" w:hAnsiTheme="minorHAnsi" w:cstheme="minorBidi"/>
                <w:noProof/>
                <w:lang w:eastAsia="fr-FR" w:bidi="ar-SA"/>
              </w:rPr>
              <w:tab/>
            </w:r>
            <w:r w:rsidR="001D270B" w:rsidRPr="00E717FC">
              <w:rPr>
                <w:rStyle w:val="Lienhypertexte"/>
                <w:noProof/>
              </w:rPr>
              <w:t>Positionnement du capteur sur la structure  (V2)</w:t>
            </w:r>
            <w:r w:rsidR="001D270B">
              <w:rPr>
                <w:noProof/>
                <w:webHidden/>
              </w:rPr>
              <w:tab/>
            </w:r>
            <w:r w:rsidR="001D270B">
              <w:rPr>
                <w:noProof/>
                <w:webHidden/>
              </w:rPr>
              <w:fldChar w:fldCharType="begin"/>
            </w:r>
            <w:r w:rsidR="001D270B">
              <w:rPr>
                <w:noProof/>
                <w:webHidden/>
              </w:rPr>
              <w:instrText xml:space="preserve"> PAGEREF _Toc35623377 \h </w:instrText>
            </w:r>
            <w:r w:rsidR="001D270B">
              <w:rPr>
                <w:noProof/>
                <w:webHidden/>
              </w:rPr>
            </w:r>
            <w:r w:rsidR="001D270B">
              <w:rPr>
                <w:noProof/>
                <w:webHidden/>
              </w:rPr>
              <w:fldChar w:fldCharType="separate"/>
            </w:r>
            <w:r w:rsidR="001D270B">
              <w:rPr>
                <w:noProof/>
                <w:webHidden/>
              </w:rPr>
              <w:t>17</w:t>
            </w:r>
            <w:r w:rsidR="001D270B">
              <w:rPr>
                <w:noProof/>
                <w:webHidden/>
              </w:rPr>
              <w:fldChar w:fldCharType="end"/>
            </w:r>
          </w:hyperlink>
        </w:p>
        <w:p w:rsidR="001D270B" w:rsidRDefault="004549C1">
          <w:pPr>
            <w:pStyle w:val="TM3"/>
            <w:tabs>
              <w:tab w:val="left" w:pos="1540"/>
              <w:tab w:val="right" w:leader="dot" w:pos="9062"/>
            </w:tabs>
            <w:rPr>
              <w:rFonts w:asciiTheme="minorHAnsi" w:eastAsiaTheme="minorEastAsia" w:hAnsiTheme="minorHAnsi" w:cstheme="minorBidi"/>
              <w:noProof/>
              <w:lang w:eastAsia="fr-FR" w:bidi="ar-SA"/>
            </w:rPr>
          </w:pPr>
          <w:hyperlink w:anchor="_Toc35623378" w:history="1">
            <w:r w:rsidR="001D270B" w:rsidRPr="00E717FC">
              <w:rPr>
                <w:rStyle w:val="Lienhypertexte"/>
                <w:noProof/>
              </w:rPr>
              <w:t>10.3.1.</w:t>
            </w:r>
            <w:r w:rsidR="001D270B">
              <w:rPr>
                <w:rFonts w:asciiTheme="minorHAnsi" w:eastAsiaTheme="minorEastAsia" w:hAnsiTheme="minorHAnsi" w:cstheme="minorBidi"/>
                <w:noProof/>
                <w:lang w:eastAsia="fr-FR" w:bidi="ar-SA"/>
              </w:rPr>
              <w:tab/>
            </w:r>
            <w:r w:rsidR="001D270B" w:rsidRPr="00E717FC">
              <w:rPr>
                <w:rStyle w:val="Lienhypertexte"/>
                <w:noProof/>
              </w:rPr>
              <w:t>Rappel des exigences</w:t>
            </w:r>
            <w:r w:rsidR="001D270B">
              <w:rPr>
                <w:noProof/>
                <w:webHidden/>
              </w:rPr>
              <w:tab/>
            </w:r>
            <w:r w:rsidR="001D270B">
              <w:rPr>
                <w:noProof/>
                <w:webHidden/>
              </w:rPr>
              <w:fldChar w:fldCharType="begin"/>
            </w:r>
            <w:r w:rsidR="001D270B">
              <w:rPr>
                <w:noProof/>
                <w:webHidden/>
              </w:rPr>
              <w:instrText xml:space="preserve"> PAGEREF _Toc35623378 \h </w:instrText>
            </w:r>
            <w:r w:rsidR="001D270B">
              <w:rPr>
                <w:noProof/>
                <w:webHidden/>
              </w:rPr>
            </w:r>
            <w:r w:rsidR="001D270B">
              <w:rPr>
                <w:noProof/>
                <w:webHidden/>
              </w:rPr>
              <w:fldChar w:fldCharType="separate"/>
            </w:r>
            <w:r w:rsidR="001D270B">
              <w:rPr>
                <w:noProof/>
                <w:webHidden/>
              </w:rPr>
              <w:t>17</w:t>
            </w:r>
            <w:r w:rsidR="001D270B">
              <w:rPr>
                <w:noProof/>
                <w:webHidden/>
              </w:rPr>
              <w:fldChar w:fldCharType="end"/>
            </w:r>
          </w:hyperlink>
        </w:p>
        <w:p w:rsidR="001D270B" w:rsidRDefault="004549C1">
          <w:pPr>
            <w:pStyle w:val="TM2"/>
            <w:tabs>
              <w:tab w:val="left" w:pos="1100"/>
              <w:tab w:val="right" w:leader="dot" w:pos="9062"/>
            </w:tabs>
            <w:rPr>
              <w:rFonts w:asciiTheme="minorHAnsi" w:eastAsiaTheme="minorEastAsia" w:hAnsiTheme="minorHAnsi" w:cstheme="minorBidi"/>
              <w:noProof/>
              <w:lang w:eastAsia="fr-FR" w:bidi="ar-SA"/>
            </w:rPr>
          </w:pPr>
          <w:hyperlink w:anchor="_Toc35623379" w:history="1">
            <w:r w:rsidR="001D270B" w:rsidRPr="00E717FC">
              <w:rPr>
                <w:rStyle w:val="Lienhypertexte"/>
                <w:noProof/>
              </w:rPr>
              <w:t>10.4.</w:t>
            </w:r>
            <w:r w:rsidR="001D270B">
              <w:rPr>
                <w:rFonts w:asciiTheme="minorHAnsi" w:eastAsiaTheme="minorEastAsia" w:hAnsiTheme="minorHAnsi" w:cstheme="minorBidi"/>
                <w:noProof/>
                <w:lang w:eastAsia="fr-FR" w:bidi="ar-SA"/>
              </w:rPr>
              <w:tab/>
            </w:r>
            <w:r w:rsidR="001D270B" w:rsidRPr="00E717FC">
              <w:rPr>
                <w:rStyle w:val="Lienhypertexte"/>
                <w:noProof/>
              </w:rPr>
              <w:t>Modèle avion (v2)</w:t>
            </w:r>
            <w:r w:rsidR="001D270B">
              <w:rPr>
                <w:noProof/>
                <w:webHidden/>
              </w:rPr>
              <w:tab/>
            </w:r>
            <w:r w:rsidR="001D270B">
              <w:rPr>
                <w:noProof/>
                <w:webHidden/>
              </w:rPr>
              <w:fldChar w:fldCharType="begin"/>
            </w:r>
            <w:r w:rsidR="001D270B">
              <w:rPr>
                <w:noProof/>
                <w:webHidden/>
              </w:rPr>
              <w:instrText xml:space="preserve"> PAGEREF _Toc35623379 \h </w:instrText>
            </w:r>
            <w:r w:rsidR="001D270B">
              <w:rPr>
                <w:noProof/>
                <w:webHidden/>
              </w:rPr>
            </w:r>
            <w:r w:rsidR="001D270B">
              <w:rPr>
                <w:noProof/>
                <w:webHidden/>
              </w:rPr>
              <w:fldChar w:fldCharType="separate"/>
            </w:r>
            <w:r w:rsidR="001D270B">
              <w:rPr>
                <w:noProof/>
                <w:webHidden/>
              </w:rPr>
              <w:t>17</w:t>
            </w:r>
            <w:r w:rsidR="001D270B">
              <w:rPr>
                <w:noProof/>
                <w:webHidden/>
              </w:rPr>
              <w:fldChar w:fldCharType="end"/>
            </w:r>
          </w:hyperlink>
        </w:p>
        <w:p w:rsidR="001D270B" w:rsidRDefault="004549C1">
          <w:pPr>
            <w:pStyle w:val="TM3"/>
            <w:tabs>
              <w:tab w:val="left" w:pos="1540"/>
              <w:tab w:val="right" w:leader="dot" w:pos="9062"/>
            </w:tabs>
            <w:rPr>
              <w:rFonts w:asciiTheme="minorHAnsi" w:eastAsiaTheme="minorEastAsia" w:hAnsiTheme="minorHAnsi" w:cstheme="minorBidi"/>
              <w:noProof/>
              <w:lang w:eastAsia="fr-FR" w:bidi="ar-SA"/>
            </w:rPr>
          </w:pPr>
          <w:hyperlink w:anchor="_Toc35623380" w:history="1">
            <w:r w:rsidR="001D270B" w:rsidRPr="00E717FC">
              <w:rPr>
                <w:rStyle w:val="Lienhypertexte"/>
                <w:noProof/>
              </w:rPr>
              <w:t>10.4.1.</w:t>
            </w:r>
            <w:r w:rsidR="001D270B">
              <w:rPr>
                <w:rFonts w:asciiTheme="minorHAnsi" w:eastAsiaTheme="minorEastAsia" w:hAnsiTheme="minorHAnsi" w:cstheme="minorBidi"/>
                <w:noProof/>
                <w:lang w:eastAsia="fr-FR" w:bidi="ar-SA"/>
              </w:rPr>
              <w:tab/>
            </w:r>
            <w:r w:rsidR="001D270B" w:rsidRPr="00E717FC">
              <w:rPr>
                <w:rStyle w:val="Lienhypertexte"/>
                <w:noProof/>
              </w:rPr>
              <w:t>Rappel des exigences</w:t>
            </w:r>
            <w:r w:rsidR="001D270B">
              <w:rPr>
                <w:noProof/>
                <w:webHidden/>
              </w:rPr>
              <w:tab/>
            </w:r>
            <w:r w:rsidR="001D270B">
              <w:rPr>
                <w:noProof/>
                <w:webHidden/>
              </w:rPr>
              <w:fldChar w:fldCharType="begin"/>
            </w:r>
            <w:r w:rsidR="001D270B">
              <w:rPr>
                <w:noProof/>
                <w:webHidden/>
              </w:rPr>
              <w:instrText xml:space="preserve"> PAGEREF _Toc35623380 \h </w:instrText>
            </w:r>
            <w:r w:rsidR="001D270B">
              <w:rPr>
                <w:noProof/>
                <w:webHidden/>
              </w:rPr>
            </w:r>
            <w:r w:rsidR="001D270B">
              <w:rPr>
                <w:noProof/>
                <w:webHidden/>
              </w:rPr>
              <w:fldChar w:fldCharType="separate"/>
            </w:r>
            <w:r w:rsidR="001D270B">
              <w:rPr>
                <w:noProof/>
                <w:webHidden/>
              </w:rPr>
              <w:t>17</w:t>
            </w:r>
            <w:r w:rsidR="001D270B">
              <w:rPr>
                <w:noProof/>
                <w:webHidden/>
              </w:rPr>
              <w:fldChar w:fldCharType="end"/>
            </w:r>
          </w:hyperlink>
        </w:p>
        <w:p w:rsidR="001D270B" w:rsidRDefault="004549C1">
          <w:pPr>
            <w:pStyle w:val="TM2"/>
            <w:tabs>
              <w:tab w:val="left" w:pos="1100"/>
              <w:tab w:val="right" w:leader="dot" w:pos="9062"/>
            </w:tabs>
            <w:rPr>
              <w:rFonts w:asciiTheme="minorHAnsi" w:eastAsiaTheme="minorEastAsia" w:hAnsiTheme="minorHAnsi" w:cstheme="minorBidi"/>
              <w:noProof/>
              <w:lang w:eastAsia="fr-FR" w:bidi="ar-SA"/>
            </w:rPr>
          </w:pPr>
          <w:hyperlink w:anchor="_Toc35623381" w:history="1">
            <w:r w:rsidR="001D270B" w:rsidRPr="00E717FC">
              <w:rPr>
                <w:rStyle w:val="Lienhypertexte"/>
                <w:noProof/>
              </w:rPr>
              <w:t>10.5.</w:t>
            </w:r>
            <w:r w:rsidR="001D270B">
              <w:rPr>
                <w:rFonts w:asciiTheme="minorHAnsi" w:eastAsiaTheme="minorEastAsia" w:hAnsiTheme="minorHAnsi" w:cstheme="minorBidi"/>
                <w:noProof/>
                <w:lang w:eastAsia="fr-FR" w:bidi="ar-SA"/>
              </w:rPr>
              <w:tab/>
            </w:r>
            <w:r w:rsidR="001D270B" w:rsidRPr="00E717FC">
              <w:rPr>
                <w:rStyle w:val="Lienhypertexte"/>
                <w:noProof/>
              </w:rPr>
              <w:t>Modèle de vibration (V2)</w:t>
            </w:r>
            <w:r w:rsidR="001D270B">
              <w:rPr>
                <w:noProof/>
                <w:webHidden/>
              </w:rPr>
              <w:tab/>
            </w:r>
            <w:r w:rsidR="001D270B">
              <w:rPr>
                <w:noProof/>
                <w:webHidden/>
              </w:rPr>
              <w:fldChar w:fldCharType="begin"/>
            </w:r>
            <w:r w:rsidR="001D270B">
              <w:rPr>
                <w:noProof/>
                <w:webHidden/>
              </w:rPr>
              <w:instrText xml:space="preserve"> PAGEREF _Toc35623381 \h </w:instrText>
            </w:r>
            <w:r w:rsidR="001D270B">
              <w:rPr>
                <w:noProof/>
                <w:webHidden/>
              </w:rPr>
            </w:r>
            <w:r w:rsidR="001D270B">
              <w:rPr>
                <w:noProof/>
                <w:webHidden/>
              </w:rPr>
              <w:fldChar w:fldCharType="separate"/>
            </w:r>
            <w:r w:rsidR="001D270B">
              <w:rPr>
                <w:noProof/>
                <w:webHidden/>
              </w:rPr>
              <w:t>17</w:t>
            </w:r>
            <w:r w:rsidR="001D270B">
              <w:rPr>
                <w:noProof/>
                <w:webHidden/>
              </w:rPr>
              <w:fldChar w:fldCharType="end"/>
            </w:r>
          </w:hyperlink>
        </w:p>
        <w:p w:rsidR="001D270B" w:rsidRDefault="004549C1">
          <w:pPr>
            <w:pStyle w:val="TM3"/>
            <w:tabs>
              <w:tab w:val="left" w:pos="1540"/>
              <w:tab w:val="right" w:leader="dot" w:pos="9062"/>
            </w:tabs>
            <w:rPr>
              <w:rFonts w:asciiTheme="minorHAnsi" w:eastAsiaTheme="minorEastAsia" w:hAnsiTheme="minorHAnsi" w:cstheme="minorBidi"/>
              <w:noProof/>
              <w:lang w:eastAsia="fr-FR" w:bidi="ar-SA"/>
            </w:rPr>
          </w:pPr>
          <w:hyperlink w:anchor="_Toc35623382" w:history="1">
            <w:r w:rsidR="001D270B" w:rsidRPr="00E717FC">
              <w:rPr>
                <w:rStyle w:val="Lienhypertexte"/>
                <w:noProof/>
              </w:rPr>
              <w:t>10.5.1.</w:t>
            </w:r>
            <w:r w:rsidR="001D270B">
              <w:rPr>
                <w:rFonts w:asciiTheme="minorHAnsi" w:eastAsiaTheme="minorEastAsia" w:hAnsiTheme="minorHAnsi" w:cstheme="minorBidi"/>
                <w:noProof/>
                <w:lang w:eastAsia="fr-FR" w:bidi="ar-SA"/>
              </w:rPr>
              <w:tab/>
            </w:r>
            <w:r w:rsidR="001D270B" w:rsidRPr="00E717FC">
              <w:rPr>
                <w:rStyle w:val="Lienhypertexte"/>
                <w:noProof/>
              </w:rPr>
              <w:t>Rappel des exigences</w:t>
            </w:r>
            <w:r w:rsidR="001D270B">
              <w:rPr>
                <w:noProof/>
                <w:webHidden/>
              </w:rPr>
              <w:tab/>
            </w:r>
            <w:r w:rsidR="001D270B">
              <w:rPr>
                <w:noProof/>
                <w:webHidden/>
              </w:rPr>
              <w:fldChar w:fldCharType="begin"/>
            </w:r>
            <w:r w:rsidR="001D270B">
              <w:rPr>
                <w:noProof/>
                <w:webHidden/>
              </w:rPr>
              <w:instrText xml:space="preserve"> PAGEREF _Toc35623382 \h </w:instrText>
            </w:r>
            <w:r w:rsidR="001D270B">
              <w:rPr>
                <w:noProof/>
                <w:webHidden/>
              </w:rPr>
            </w:r>
            <w:r w:rsidR="001D270B">
              <w:rPr>
                <w:noProof/>
                <w:webHidden/>
              </w:rPr>
              <w:fldChar w:fldCharType="separate"/>
            </w:r>
            <w:r w:rsidR="001D270B">
              <w:rPr>
                <w:noProof/>
                <w:webHidden/>
              </w:rPr>
              <w:t>17</w:t>
            </w:r>
            <w:r w:rsidR="001D270B">
              <w:rPr>
                <w:noProof/>
                <w:webHidden/>
              </w:rPr>
              <w:fldChar w:fldCharType="end"/>
            </w:r>
          </w:hyperlink>
        </w:p>
        <w:p w:rsidR="001D270B" w:rsidRDefault="004549C1">
          <w:pPr>
            <w:pStyle w:val="TM2"/>
            <w:tabs>
              <w:tab w:val="left" w:pos="1100"/>
              <w:tab w:val="right" w:leader="dot" w:pos="9062"/>
            </w:tabs>
            <w:rPr>
              <w:rFonts w:asciiTheme="minorHAnsi" w:eastAsiaTheme="minorEastAsia" w:hAnsiTheme="minorHAnsi" w:cstheme="minorBidi"/>
              <w:noProof/>
              <w:lang w:eastAsia="fr-FR" w:bidi="ar-SA"/>
            </w:rPr>
          </w:pPr>
          <w:hyperlink w:anchor="_Toc35623383" w:history="1">
            <w:r w:rsidR="001D270B" w:rsidRPr="00E717FC">
              <w:rPr>
                <w:rStyle w:val="Lienhypertexte"/>
                <w:noProof/>
              </w:rPr>
              <w:t>10.6.</w:t>
            </w:r>
            <w:r w:rsidR="001D270B">
              <w:rPr>
                <w:rFonts w:asciiTheme="minorHAnsi" w:eastAsiaTheme="minorEastAsia" w:hAnsiTheme="minorHAnsi" w:cstheme="minorBidi"/>
                <w:noProof/>
                <w:lang w:eastAsia="fr-FR" w:bidi="ar-SA"/>
              </w:rPr>
              <w:tab/>
            </w:r>
            <w:r w:rsidR="001D270B" w:rsidRPr="00E717FC">
              <w:rPr>
                <w:rStyle w:val="Lienhypertexte"/>
                <w:noProof/>
              </w:rPr>
              <w:t>Prise en compte des erreurs de la centrale inertielle (V2)</w:t>
            </w:r>
            <w:r w:rsidR="001D270B">
              <w:rPr>
                <w:noProof/>
                <w:webHidden/>
              </w:rPr>
              <w:tab/>
            </w:r>
            <w:r w:rsidR="001D270B">
              <w:rPr>
                <w:noProof/>
                <w:webHidden/>
              </w:rPr>
              <w:fldChar w:fldCharType="begin"/>
            </w:r>
            <w:r w:rsidR="001D270B">
              <w:rPr>
                <w:noProof/>
                <w:webHidden/>
              </w:rPr>
              <w:instrText xml:space="preserve"> PAGEREF _Toc35623383 \h </w:instrText>
            </w:r>
            <w:r w:rsidR="001D270B">
              <w:rPr>
                <w:noProof/>
                <w:webHidden/>
              </w:rPr>
            </w:r>
            <w:r w:rsidR="001D270B">
              <w:rPr>
                <w:noProof/>
                <w:webHidden/>
              </w:rPr>
              <w:fldChar w:fldCharType="separate"/>
            </w:r>
            <w:r w:rsidR="001D270B">
              <w:rPr>
                <w:noProof/>
                <w:webHidden/>
              </w:rPr>
              <w:t>17</w:t>
            </w:r>
            <w:r w:rsidR="001D270B">
              <w:rPr>
                <w:noProof/>
                <w:webHidden/>
              </w:rPr>
              <w:fldChar w:fldCharType="end"/>
            </w:r>
          </w:hyperlink>
        </w:p>
        <w:p w:rsidR="001D270B" w:rsidRDefault="004549C1">
          <w:pPr>
            <w:pStyle w:val="TM3"/>
            <w:tabs>
              <w:tab w:val="left" w:pos="1540"/>
              <w:tab w:val="right" w:leader="dot" w:pos="9062"/>
            </w:tabs>
            <w:rPr>
              <w:rFonts w:asciiTheme="minorHAnsi" w:eastAsiaTheme="minorEastAsia" w:hAnsiTheme="minorHAnsi" w:cstheme="minorBidi"/>
              <w:noProof/>
              <w:lang w:eastAsia="fr-FR" w:bidi="ar-SA"/>
            </w:rPr>
          </w:pPr>
          <w:hyperlink w:anchor="_Toc35623384" w:history="1">
            <w:r w:rsidR="001D270B" w:rsidRPr="00E717FC">
              <w:rPr>
                <w:rStyle w:val="Lienhypertexte"/>
                <w:noProof/>
              </w:rPr>
              <w:t>10.6.1.</w:t>
            </w:r>
            <w:r w:rsidR="001D270B">
              <w:rPr>
                <w:rFonts w:asciiTheme="minorHAnsi" w:eastAsiaTheme="minorEastAsia" w:hAnsiTheme="minorHAnsi" w:cstheme="minorBidi"/>
                <w:noProof/>
                <w:lang w:eastAsia="fr-FR" w:bidi="ar-SA"/>
              </w:rPr>
              <w:tab/>
            </w:r>
            <w:r w:rsidR="001D270B" w:rsidRPr="00E717FC">
              <w:rPr>
                <w:rStyle w:val="Lienhypertexte"/>
                <w:noProof/>
              </w:rPr>
              <w:t>Rappel des exigences</w:t>
            </w:r>
            <w:r w:rsidR="001D270B">
              <w:rPr>
                <w:noProof/>
                <w:webHidden/>
              </w:rPr>
              <w:tab/>
            </w:r>
            <w:r w:rsidR="001D270B">
              <w:rPr>
                <w:noProof/>
                <w:webHidden/>
              </w:rPr>
              <w:fldChar w:fldCharType="begin"/>
            </w:r>
            <w:r w:rsidR="001D270B">
              <w:rPr>
                <w:noProof/>
                <w:webHidden/>
              </w:rPr>
              <w:instrText xml:space="preserve"> PAGEREF _Toc35623384 \h </w:instrText>
            </w:r>
            <w:r w:rsidR="001D270B">
              <w:rPr>
                <w:noProof/>
                <w:webHidden/>
              </w:rPr>
            </w:r>
            <w:r w:rsidR="001D270B">
              <w:rPr>
                <w:noProof/>
                <w:webHidden/>
              </w:rPr>
              <w:fldChar w:fldCharType="separate"/>
            </w:r>
            <w:r w:rsidR="001D270B">
              <w:rPr>
                <w:noProof/>
                <w:webHidden/>
              </w:rPr>
              <w:t>17</w:t>
            </w:r>
            <w:r w:rsidR="001D270B">
              <w:rPr>
                <w:noProof/>
                <w:webHidden/>
              </w:rPr>
              <w:fldChar w:fldCharType="end"/>
            </w:r>
          </w:hyperlink>
        </w:p>
        <w:p w:rsidR="001D270B" w:rsidRDefault="004549C1">
          <w:pPr>
            <w:pStyle w:val="TM1"/>
            <w:tabs>
              <w:tab w:val="left" w:pos="660"/>
              <w:tab w:val="right" w:leader="dot" w:pos="9062"/>
            </w:tabs>
            <w:rPr>
              <w:rFonts w:asciiTheme="minorHAnsi" w:eastAsiaTheme="minorEastAsia" w:hAnsiTheme="minorHAnsi" w:cstheme="minorBidi"/>
              <w:noProof/>
              <w:lang w:eastAsia="fr-FR" w:bidi="ar-SA"/>
            </w:rPr>
          </w:pPr>
          <w:hyperlink w:anchor="_Toc35623385" w:history="1">
            <w:r w:rsidR="001D270B" w:rsidRPr="00E717FC">
              <w:rPr>
                <w:rStyle w:val="Lienhypertexte"/>
                <w:bCs/>
                <w:noProof/>
                <w:lang w:eastAsia="x-none" w:bidi="x-none"/>
              </w:rPr>
              <w:t>11.</w:t>
            </w:r>
            <w:r w:rsidR="001D270B">
              <w:rPr>
                <w:rFonts w:asciiTheme="minorHAnsi" w:eastAsiaTheme="minorEastAsia" w:hAnsiTheme="minorHAnsi" w:cstheme="minorBidi"/>
                <w:noProof/>
                <w:lang w:eastAsia="fr-FR" w:bidi="ar-SA"/>
              </w:rPr>
              <w:tab/>
            </w:r>
            <w:r w:rsidR="001D270B" w:rsidRPr="00E717FC">
              <w:rPr>
                <w:rStyle w:val="Lienhypertexte"/>
                <w:noProof/>
              </w:rPr>
              <w:t>Modèle hardware</w:t>
            </w:r>
            <w:r w:rsidR="001D270B">
              <w:rPr>
                <w:noProof/>
                <w:webHidden/>
              </w:rPr>
              <w:tab/>
            </w:r>
            <w:r w:rsidR="001D270B">
              <w:rPr>
                <w:noProof/>
                <w:webHidden/>
              </w:rPr>
              <w:fldChar w:fldCharType="begin"/>
            </w:r>
            <w:r w:rsidR="001D270B">
              <w:rPr>
                <w:noProof/>
                <w:webHidden/>
              </w:rPr>
              <w:instrText xml:space="preserve"> PAGEREF _Toc35623385 \h </w:instrText>
            </w:r>
            <w:r w:rsidR="001D270B">
              <w:rPr>
                <w:noProof/>
                <w:webHidden/>
              </w:rPr>
            </w:r>
            <w:r w:rsidR="001D270B">
              <w:rPr>
                <w:noProof/>
                <w:webHidden/>
              </w:rPr>
              <w:fldChar w:fldCharType="separate"/>
            </w:r>
            <w:r w:rsidR="001D270B">
              <w:rPr>
                <w:noProof/>
                <w:webHidden/>
              </w:rPr>
              <w:t>17</w:t>
            </w:r>
            <w:r w:rsidR="001D270B">
              <w:rPr>
                <w:noProof/>
                <w:webHidden/>
              </w:rPr>
              <w:fldChar w:fldCharType="end"/>
            </w:r>
          </w:hyperlink>
        </w:p>
        <w:p w:rsidR="001D270B" w:rsidRDefault="004549C1">
          <w:pPr>
            <w:pStyle w:val="TM2"/>
            <w:tabs>
              <w:tab w:val="left" w:pos="1100"/>
              <w:tab w:val="right" w:leader="dot" w:pos="9062"/>
            </w:tabs>
            <w:rPr>
              <w:rFonts w:asciiTheme="minorHAnsi" w:eastAsiaTheme="minorEastAsia" w:hAnsiTheme="minorHAnsi" w:cstheme="minorBidi"/>
              <w:noProof/>
              <w:lang w:eastAsia="fr-FR" w:bidi="ar-SA"/>
            </w:rPr>
          </w:pPr>
          <w:hyperlink w:anchor="_Toc35623386" w:history="1">
            <w:r w:rsidR="001D270B" w:rsidRPr="00E717FC">
              <w:rPr>
                <w:rStyle w:val="Lienhypertexte"/>
                <w:noProof/>
              </w:rPr>
              <w:t>11.1.</w:t>
            </w:r>
            <w:r w:rsidR="001D270B">
              <w:rPr>
                <w:rFonts w:asciiTheme="minorHAnsi" w:eastAsiaTheme="minorEastAsia" w:hAnsiTheme="minorHAnsi" w:cstheme="minorBidi"/>
                <w:noProof/>
                <w:lang w:eastAsia="fr-FR" w:bidi="ar-SA"/>
              </w:rPr>
              <w:tab/>
            </w:r>
            <w:r w:rsidR="001D270B" w:rsidRPr="00E717FC">
              <w:rPr>
                <w:rStyle w:val="Lienhypertexte"/>
                <w:noProof/>
              </w:rPr>
              <w:t>Front-end radar (V2)</w:t>
            </w:r>
            <w:r w:rsidR="001D270B">
              <w:rPr>
                <w:noProof/>
                <w:webHidden/>
              </w:rPr>
              <w:tab/>
            </w:r>
            <w:r w:rsidR="001D270B">
              <w:rPr>
                <w:noProof/>
                <w:webHidden/>
              </w:rPr>
              <w:fldChar w:fldCharType="begin"/>
            </w:r>
            <w:r w:rsidR="001D270B">
              <w:rPr>
                <w:noProof/>
                <w:webHidden/>
              </w:rPr>
              <w:instrText xml:space="preserve"> PAGEREF _Toc35623386 \h </w:instrText>
            </w:r>
            <w:r w:rsidR="001D270B">
              <w:rPr>
                <w:noProof/>
                <w:webHidden/>
              </w:rPr>
            </w:r>
            <w:r w:rsidR="001D270B">
              <w:rPr>
                <w:noProof/>
                <w:webHidden/>
              </w:rPr>
              <w:fldChar w:fldCharType="separate"/>
            </w:r>
            <w:r w:rsidR="001D270B">
              <w:rPr>
                <w:noProof/>
                <w:webHidden/>
              </w:rPr>
              <w:t>17</w:t>
            </w:r>
            <w:r w:rsidR="001D270B">
              <w:rPr>
                <w:noProof/>
                <w:webHidden/>
              </w:rPr>
              <w:fldChar w:fldCharType="end"/>
            </w:r>
          </w:hyperlink>
        </w:p>
        <w:p w:rsidR="001D270B" w:rsidRDefault="004549C1">
          <w:pPr>
            <w:pStyle w:val="TM3"/>
            <w:tabs>
              <w:tab w:val="left" w:pos="1540"/>
              <w:tab w:val="right" w:leader="dot" w:pos="9062"/>
            </w:tabs>
            <w:rPr>
              <w:rFonts w:asciiTheme="minorHAnsi" w:eastAsiaTheme="minorEastAsia" w:hAnsiTheme="minorHAnsi" w:cstheme="minorBidi"/>
              <w:noProof/>
              <w:lang w:eastAsia="fr-FR" w:bidi="ar-SA"/>
            </w:rPr>
          </w:pPr>
          <w:hyperlink w:anchor="_Toc35623387" w:history="1">
            <w:r w:rsidR="001D270B" w:rsidRPr="00E717FC">
              <w:rPr>
                <w:rStyle w:val="Lienhypertexte"/>
                <w:noProof/>
              </w:rPr>
              <w:t>11.1.1.</w:t>
            </w:r>
            <w:r w:rsidR="001D270B">
              <w:rPr>
                <w:rFonts w:asciiTheme="minorHAnsi" w:eastAsiaTheme="minorEastAsia" w:hAnsiTheme="minorHAnsi" w:cstheme="minorBidi"/>
                <w:noProof/>
                <w:lang w:eastAsia="fr-FR" w:bidi="ar-SA"/>
              </w:rPr>
              <w:tab/>
            </w:r>
            <w:r w:rsidR="001D270B" w:rsidRPr="00E717FC">
              <w:rPr>
                <w:rStyle w:val="Lienhypertexte"/>
                <w:noProof/>
              </w:rPr>
              <w:t>Rappel des exigences</w:t>
            </w:r>
            <w:r w:rsidR="001D270B">
              <w:rPr>
                <w:noProof/>
                <w:webHidden/>
              </w:rPr>
              <w:tab/>
            </w:r>
            <w:r w:rsidR="001D270B">
              <w:rPr>
                <w:noProof/>
                <w:webHidden/>
              </w:rPr>
              <w:fldChar w:fldCharType="begin"/>
            </w:r>
            <w:r w:rsidR="001D270B">
              <w:rPr>
                <w:noProof/>
                <w:webHidden/>
              </w:rPr>
              <w:instrText xml:space="preserve"> PAGEREF _Toc35623387 \h </w:instrText>
            </w:r>
            <w:r w:rsidR="001D270B">
              <w:rPr>
                <w:noProof/>
                <w:webHidden/>
              </w:rPr>
            </w:r>
            <w:r w:rsidR="001D270B">
              <w:rPr>
                <w:noProof/>
                <w:webHidden/>
              </w:rPr>
              <w:fldChar w:fldCharType="separate"/>
            </w:r>
            <w:r w:rsidR="001D270B">
              <w:rPr>
                <w:noProof/>
                <w:webHidden/>
              </w:rPr>
              <w:t>17</w:t>
            </w:r>
            <w:r w:rsidR="001D270B">
              <w:rPr>
                <w:noProof/>
                <w:webHidden/>
              </w:rPr>
              <w:fldChar w:fldCharType="end"/>
            </w:r>
          </w:hyperlink>
        </w:p>
        <w:p w:rsidR="001D270B" w:rsidRDefault="004549C1">
          <w:pPr>
            <w:pStyle w:val="TM2"/>
            <w:tabs>
              <w:tab w:val="left" w:pos="1100"/>
              <w:tab w:val="right" w:leader="dot" w:pos="9062"/>
            </w:tabs>
            <w:rPr>
              <w:rFonts w:asciiTheme="minorHAnsi" w:eastAsiaTheme="minorEastAsia" w:hAnsiTheme="minorHAnsi" w:cstheme="minorBidi"/>
              <w:noProof/>
              <w:lang w:eastAsia="fr-FR" w:bidi="ar-SA"/>
            </w:rPr>
          </w:pPr>
          <w:hyperlink w:anchor="_Toc35623388" w:history="1">
            <w:r w:rsidR="001D270B" w:rsidRPr="00E717FC">
              <w:rPr>
                <w:rStyle w:val="Lienhypertexte"/>
                <w:noProof/>
              </w:rPr>
              <w:t>11.2.</w:t>
            </w:r>
            <w:r w:rsidR="001D270B">
              <w:rPr>
                <w:rFonts w:asciiTheme="minorHAnsi" w:eastAsiaTheme="minorEastAsia" w:hAnsiTheme="minorHAnsi" w:cstheme="minorBidi"/>
                <w:noProof/>
                <w:lang w:eastAsia="fr-FR" w:bidi="ar-SA"/>
              </w:rPr>
              <w:tab/>
            </w:r>
            <w:r w:rsidR="001D270B" w:rsidRPr="00E717FC">
              <w:rPr>
                <w:rStyle w:val="Lienhypertexte"/>
                <w:noProof/>
              </w:rPr>
              <w:t>Détection de la saturation (V2+)</w:t>
            </w:r>
            <w:r w:rsidR="001D270B">
              <w:rPr>
                <w:noProof/>
                <w:webHidden/>
              </w:rPr>
              <w:tab/>
            </w:r>
            <w:r w:rsidR="001D270B">
              <w:rPr>
                <w:noProof/>
                <w:webHidden/>
              </w:rPr>
              <w:fldChar w:fldCharType="begin"/>
            </w:r>
            <w:r w:rsidR="001D270B">
              <w:rPr>
                <w:noProof/>
                <w:webHidden/>
              </w:rPr>
              <w:instrText xml:space="preserve"> PAGEREF _Toc35623388 \h </w:instrText>
            </w:r>
            <w:r w:rsidR="001D270B">
              <w:rPr>
                <w:noProof/>
                <w:webHidden/>
              </w:rPr>
            </w:r>
            <w:r w:rsidR="001D270B">
              <w:rPr>
                <w:noProof/>
                <w:webHidden/>
              </w:rPr>
              <w:fldChar w:fldCharType="separate"/>
            </w:r>
            <w:r w:rsidR="001D270B">
              <w:rPr>
                <w:noProof/>
                <w:webHidden/>
              </w:rPr>
              <w:t>18</w:t>
            </w:r>
            <w:r w:rsidR="001D270B">
              <w:rPr>
                <w:noProof/>
                <w:webHidden/>
              </w:rPr>
              <w:fldChar w:fldCharType="end"/>
            </w:r>
          </w:hyperlink>
        </w:p>
        <w:p w:rsidR="001D270B" w:rsidRDefault="004549C1">
          <w:pPr>
            <w:pStyle w:val="TM3"/>
            <w:tabs>
              <w:tab w:val="left" w:pos="1540"/>
              <w:tab w:val="right" w:leader="dot" w:pos="9062"/>
            </w:tabs>
            <w:rPr>
              <w:rFonts w:asciiTheme="minorHAnsi" w:eastAsiaTheme="minorEastAsia" w:hAnsiTheme="minorHAnsi" w:cstheme="minorBidi"/>
              <w:noProof/>
              <w:lang w:eastAsia="fr-FR" w:bidi="ar-SA"/>
            </w:rPr>
          </w:pPr>
          <w:hyperlink w:anchor="_Toc35623389" w:history="1">
            <w:r w:rsidR="001D270B" w:rsidRPr="00E717FC">
              <w:rPr>
                <w:rStyle w:val="Lienhypertexte"/>
                <w:noProof/>
              </w:rPr>
              <w:t>11.2.1.</w:t>
            </w:r>
            <w:r w:rsidR="001D270B">
              <w:rPr>
                <w:rFonts w:asciiTheme="minorHAnsi" w:eastAsiaTheme="minorEastAsia" w:hAnsiTheme="minorHAnsi" w:cstheme="minorBidi"/>
                <w:noProof/>
                <w:lang w:eastAsia="fr-FR" w:bidi="ar-SA"/>
              </w:rPr>
              <w:tab/>
            </w:r>
            <w:r w:rsidR="001D270B" w:rsidRPr="00E717FC">
              <w:rPr>
                <w:rStyle w:val="Lienhypertexte"/>
                <w:noProof/>
              </w:rPr>
              <w:t>Rappel des exigences</w:t>
            </w:r>
            <w:r w:rsidR="001D270B">
              <w:rPr>
                <w:noProof/>
                <w:webHidden/>
              </w:rPr>
              <w:tab/>
            </w:r>
            <w:r w:rsidR="001D270B">
              <w:rPr>
                <w:noProof/>
                <w:webHidden/>
              </w:rPr>
              <w:fldChar w:fldCharType="begin"/>
            </w:r>
            <w:r w:rsidR="001D270B">
              <w:rPr>
                <w:noProof/>
                <w:webHidden/>
              </w:rPr>
              <w:instrText xml:space="preserve"> PAGEREF _Toc35623389 \h </w:instrText>
            </w:r>
            <w:r w:rsidR="001D270B">
              <w:rPr>
                <w:noProof/>
                <w:webHidden/>
              </w:rPr>
            </w:r>
            <w:r w:rsidR="001D270B">
              <w:rPr>
                <w:noProof/>
                <w:webHidden/>
              </w:rPr>
              <w:fldChar w:fldCharType="separate"/>
            </w:r>
            <w:r w:rsidR="001D270B">
              <w:rPr>
                <w:noProof/>
                <w:webHidden/>
              </w:rPr>
              <w:t>18</w:t>
            </w:r>
            <w:r w:rsidR="001D270B">
              <w:rPr>
                <w:noProof/>
                <w:webHidden/>
              </w:rPr>
              <w:fldChar w:fldCharType="end"/>
            </w:r>
          </w:hyperlink>
        </w:p>
        <w:p w:rsidR="001D270B" w:rsidRDefault="004549C1">
          <w:pPr>
            <w:pStyle w:val="TM1"/>
            <w:tabs>
              <w:tab w:val="left" w:pos="660"/>
              <w:tab w:val="right" w:leader="dot" w:pos="9062"/>
            </w:tabs>
            <w:rPr>
              <w:rFonts w:asciiTheme="minorHAnsi" w:eastAsiaTheme="minorEastAsia" w:hAnsiTheme="minorHAnsi" w:cstheme="minorBidi"/>
              <w:noProof/>
              <w:lang w:eastAsia="fr-FR" w:bidi="ar-SA"/>
            </w:rPr>
          </w:pPr>
          <w:hyperlink w:anchor="_Toc35623390" w:history="1">
            <w:r w:rsidR="001D270B" w:rsidRPr="00E717FC">
              <w:rPr>
                <w:rStyle w:val="Lienhypertexte"/>
                <w:bCs/>
                <w:noProof/>
                <w:lang w:eastAsia="x-none" w:bidi="x-none"/>
              </w:rPr>
              <w:t>12.</w:t>
            </w:r>
            <w:r w:rsidR="001D270B">
              <w:rPr>
                <w:rFonts w:asciiTheme="minorHAnsi" w:eastAsiaTheme="minorEastAsia" w:hAnsiTheme="minorHAnsi" w:cstheme="minorBidi"/>
                <w:noProof/>
                <w:lang w:eastAsia="fr-FR" w:bidi="ar-SA"/>
              </w:rPr>
              <w:tab/>
            </w:r>
            <w:r w:rsidR="001D270B" w:rsidRPr="00E717FC">
              <w:rPr>
                <w:rStyle w:val="Lienhypertexte"/>
                <w:noProof/>
              </w:rPr>
              <w:t>APPLICATIF StimuSAR et IHM</w:t>
            </w:r>
            <w:r w:rsidR="001D270B">
              <w:rPr>
                <w:noProof/>
                <w:webHidden/>
              </w:rPr>
              <w:tab/>
            </w:r>
            <w:r w:rsidR="001D270B">
              <w:rPr>
                <w:noProof/>
                <w:webHidden/>
              </w:rPr>
              <w:fldChar w:fldCharType="begin"/>
            </w:r>
            <w:r w:rsidR="001D270B">
              <w:rPr>
                <w:noProof/>
                <w:webHidden/>
              </w:rPr>
              <w:instrText xml:space="preserve"> PAGEREF _Toc35623390 \h </w:instrText>
            </w:r>
            <w:r w:rsidR="001D270B">
              <w:rPr>
                <w:noProof/>
                <w:webHidden/>
              </w:rPr>
            </w:r>
            <w:r w:rsidR="001D270B">
              <w:rPr>
                <w:noProof/>
                <w:webHidden/>
              </w:rPr>
              <w:fldChar w:fldCharType="separate"/>
            </w:r>
            <w:r w:rsidR="001D270B">
              <w:rPr>
                <w:noProof/>
                <w:webHidden/>
              </w:rPr>
              <w:t>18</w:t>
            </w:r>
            <w:r w:rsidR="001D270B">
              <w:rPr>
                <w:noProof/>
                <w:webHidden/>
              </w:rPr>
              <w:fldChar w:fldCharType="end"/>
            </w:r>
          </w:hyperlink>
        </w:p>
        <w:p w:rsidR="001D270B" w:rsidRDefault="004549C1">
          <w:pPr>
            <w:pStyle w:val="TM2"/>
            <w:tabs>
              <w:tab w:val="left" w:pos="1100"/>
              <w:tab w:val="right" w:leader="dot" w:pos="9062"/>
            </w:tabs>
            <w:rPr>
              <w:rFonts w:asciiTheme="minorHAnsi" w:eastAsiaTheme="minorEastAsia" w:hAnsiTheme="minorHAnsi" w:cstheme="minorBidi"/>
              <w:noProof/>
              <w:lang w:eastAsia="fr-FR" w:bidi="ar-SA"/>
            </w:rPr>
          </w:pPr>
          <w:hyperlink w:anchor="_Toc35623391" w:history="1">
            <w:r w:rsidR="001D270B" w:rsidRPr="00E717FC">
              <w:rPr>
                <w:rStyle w:val="Lienhypertexte"/>
                <w:noProof/>
              </w:rPr>
              <w:t>12.1.</w:t>
            </w:r>
            <w:r w:rsidR="001D270B">
              <w:rPr>
                <w:rFonts w:asciiTheme="minorHAnsi" w:eastAsiaTheme="minorEastAsia" w:hAnsiTheme="minorHAnsi" w:cstheme="minorBidi"/>
                <w:noProof/>
                <w:lang w:eastAsia="fr-FR" w:bidi="ar-SA"/>
              </w:rPr>
              <w:tab/>
            </w:r>
            <w:r w:rsidR="001D270B" w:rsidRPr="00E717FC">
              <w:rPr>
                <w:rStyle w:val="Lienhypertexte"/>
                <w:noProof/>
              </w:rPr>
              <w:t>Extraction des bloc2 et 2’</w:t>
            </w:r>
            <w:r w:rsidR="001D270B">
              <w:rPr>
                <w:noProof/>
                <w:webHidden/>
              </w:rPr>
              <w:tab/>
            </w:r>
            <w:r w:rsidR="001D270B">
              <w:rPr>
                <w:noProof/>
                <w:webHidden/>
              </w:rPr>
              <w:fldChar w:fldCharType="begin"/>
            </w:r>
            <w:r w:rsidR="001D270B">
              <w:rPr>
                <w:noProof/>
                <w:webHidden/>
              </w:rPr>
              <w:instrText xml:space="preserve"> PAGEREF _Toc35623391 \h </w:instrText>
            </w:r>
            <w:r w:rsidR="001D270B">
              <w:rPr>
                <w:noProof/>
                <w:webHidden/>
              </w:rPr>
            </w:r>
            <w:r w:rsidR="001D270B">
              <w:rPr>
                <w:noProof/>
                <w:webHidden/>
              </w:rPr>
              <w:fldChar w:fldCharType="separate"/>
            </w:r>
            <w:r w:rsidR="001D270B">
              <w:rPr>
                <w:noProof/>
                <w:webHidden/>
              </w:rPr>
              <w:t>18</w:t>
            </w:r>
            <w:r w:rsidR="001D270B">
              <w:rPr>
                <w:noProof/>
                <w:webHidden/>
              </w:rPr>
              <w:fldChar w:fldCharType="end"/>
            </w:r>
          </w:hyperlink>
        </w:p>
        <w:p w:rsidR="001D270B" w:rsidRDefault="004549C1">
          <w:pPr>
            <w:pStyle w:val="TM2"/>
            <w:tabs>
              <w:tab w:val="left" w:pos="1100"/>
              <w:tab w:val="right" w:leader="dot" w:pos="9062"/>
            </w:tabs>
            <w:rPr>
              <w:rFonts w:asciiTheme="minorHAnsi" w:eastAsiaTheme="minorEastAsia" w:hAnsiTheme="minorHAnsi" w:cstheme="minorBidi"/>
              <w:noProof/>
              <w:lang w:eastAsia="fr-FR" w:bidi="ar-SA"/>
            </w:rPr>
          </w:pPr>
          <w:hyperlink w:anchor="_Toc35623392" w:history="1">
            <w:r w:rsidR="001D270B" w:rsidRPr="00E717FC">
              <w:rPr>
                <w:rStyle w:val="Lienhypertexte"/>
                <w:noProof/>
              </w:rPr>
              <w:t>12.2.</w:t>
            </w:r>
            <w:r w:rsidR="001D270B">
              <w:rPr>
                <w:rFonts w:asciiTheme="minorHAnsi" w:eastAsiaTheme="minorEastAsia" w:hAnsiTheme="minorHAnsi" w:cstheme="minorBidi"/>
                <w:noProof/>
                <w:lang w:eastAsia="fr-FR" w:bidi="ar-SA"/>
              </w:rPr>
              <w:tab/>
            </w:r>
            <w:r w:rsidR="001D270B" w:rsidRPr="00E717FC">
              <w:rPr>
                <w:rStyle w:val="Lienhypertexte"/>
                <w:noProof/>
              </w:rPr>
              <w:t>IHM de demonstration (V0)</w:t>
            </w:r>
            <w:r w:rsidR="001D270B">
              <w:rPr>
                <w:noProof/>
                <w:webHidden/>
              </w:rPr>
              <w:tab/>
            </w:r>
            <w:r w:rsidR="001D270B">
              <w:rPr>
                <w:noProof/>
                <w:webHidden/>
              </w:rPr>
              <w:fldChar w:fldCharType="begin"/>
            </w:r>
            <w:r w:rsidR="001D270B">
              <w:rPr>
                <w:noProof/>
                <w:webHidden/>
              </w:rPr>
              <w:instrText xml:space="preserve"> PAGEREF _Toc35623392 \h </w:instrText>
            </w:r>
            <w:r w:rsidR="001D270B">
              <w:rPr>
                <w:noProof/>
                <w:webHidden/>
              </w:rPr>
            </w:r>
            <w:r w:rsidR="001D270B">
              <w:rPr>
                <w:noProof/>
                <w:webHidden/>
              </w:rPr>
              <w:fldChar w:fldCharType="separate"/>
            </w:r>
            <w:r w:rsidR="001D270B">
              <w:rPr>
                <w:noProof/>
                <w:webHidden/>
              </w:rPr>
              <w:t>18</w:t>
            </w:r>
            <w:r w:rsidR="001D270B">
              <w:rPr>
                <w:noProof/>
                <w:webHidden/>
              </w:rPr>
              <w:fldChar w:fldCharType="end"/>
            </w:r>
          </w:hyperlink>
        </w:p>
        <w:p w:rsidR="001D270B" w:rsidRDefault="004549C1">
          <w:pPr>
            <w:pStyle w:val="TM3"/>
            <w:tabs>
              <w:tab w:val="left" w:pos="1540"/>
              <w:tab w:val="right" w:leader="dot" w:pos="9062"/>
            </w:tabs>
            <w:rPr>
              <w:rFonts w:asciiTheme="minorHAnsi" w:eastAsiaTheme="minorEastAsia" w:hAnsiTheme="minorHAnsi" w:cstheme="minorBidi"/>
              <w:noProof/>
              <w:lang w:eastAsia="fr-FR" w:bidi="ar-SA"/>
            </w:rPr>
          </w:pPr>
          <w:hyperlink w:anchor="_Toc35623393" w:history="1">
            <w:r w:rsidR="001D270B" w:rsidRPr="00E717FC">
              <w:rPr>
                <w:rStyle w:val="Lienhypertexte"/>
                <w:noProof/>
              </w:rPr>
              <w:t>12.2.1.</w:t>
            </w:r>
            <w:r w:rsidR="001D270B">
              <w:rPr>
                <w:rFonts w:asciiTheme="minorHAnsi" w:eastAsiaTheme="minorEastAsia" w:hAnsiTheme="minorHAnsi" w:cstheme="minorBidi"/>
                <w:noProof/>
                <w:lang w:eastAsia="fr-FR" w:bidi="ar-SA"/>
              </w:rPr>
              <w:tab/>
            </w:r>
            <w:r w:rsidR="001D270B" w:rsidRPr="00E717FC">
              <w:rPr>
                <w:rStyle w:val="Lienhypertexte"/>
                <w:noProof/>
              </w:rPr>
              <w:t>Rappel des exigences</w:t>
            </w:r>
            <w:r w:rsidR="001D270B">
              <w:rPr>
                <w:noProof/>
                <w:webHidden/>
              </w:rPr>
              <w:tab/>
            </w:r>
            <w:r w:rsidR="001D270B">
              <w:rPr>
                <w:noProof/>
                <w:webHidden/>
              </w:rPr>
              <w:fldChar w:fldCharType="begin"/>
            </w:r>
            <w:r w:rsidR="001D270B">
              <w:rPr>
                <w:noProof/>
                <w:webHidden/>
              </w:rPr>
              <w:instrText xml:space="preserve"> PAGEREF _Toc35623393 \h </w:instrText>
            </w:r>
            <w:r w:rsidR="001D270B">
              <w:rPr>
                <w:noProof/>
                <w:webHidden/>
              </w:rPr>
            </w:r>
            <w:r w:rsidR="001D270B">
              <w:rPr>
                <w:noProof/>
                <w:webHidden/>
              </w:rPr>
              <w:fldChar w:fldCharType="separate"/>
            </w:r>
            <w:r w:rsidR="001D270B">
              <w:rPr>
                <w:noProof/>
                <w:webHidden/>
              </w:rPr>
              <w:t>18</w:t>
            </w:r>
            <w:r w:rsidR="001D270B">
              <w:rPr>
                <w:noProof/>
                <w:webHidden/>
              </w:rPr>
              <w:fldChar w:fldCharType="end"/>
            </w:r>
          </w:hyperlink>
        </w:p>
        <w:p w:rsidR="001D270B" w:rsidRDefault="004549C1">
          <w:pPr>
            <w:pStyle w:val="TM2"/>
            <w:tabs>
              <w:tab w:val="left" w:pos="1100"/>
              <w:tab w:val="right" w:leader="dot" w:pos="9062"/>
            </w:tabs>
            <w:rPr>
              <w:rFonts w:asciiTheme="minorHAnsi" w:eastAsiaTheme="minorEastAsia" w:hAnsiTheme="minorHAnsi" w:cstheme="minorBidi"/>
              <w:noProof/>
              <w:lang w:eastAsia="fr-FR" w:bidi="ar-SA"/>
            </w:rPr>
          </w:pPr>
          <w:hyperlink w:anchor="_Toc35623394" w:history="1">
            <w:r w:rsidR="001D270B" w:rsidRPr="00E717FC">
              <w:rPr>
                <w:rStyle w:val="Lienhypertexte"/>
                <w:noProof/>
              </w:rPr>
              <w:t>12.3.</w:t>
            </w:r>
            <w:r w:rsidR="001D270B">
              <w:rPr>
                <w:rFonts w:asciiTheme="minorHAnsi" w:eastAsiaTheme="minorEastAsia" w:hAnsiTheme="minorHAnsi" w:cstheme="minorBidi"/>
                <w:noProof/>
                <w:lang w:eastAsia="fr-FR" w:bidi="ar-SA"/>
              </w:rPr>
              <w:tab/>
            </w:r>
            <w:r w:rsidR="001D270B" w:rsidRPr="00E717FC">
              <w:rPr>
                <w:rStyle w:val="Lienhypertexte"/>
                <w:noProof/>
              </w:rPr>
              <w:t>Onglet paramétrage (V1)</w:t>
            </w:r>
            <w:r w:rsidR="001D270B">
              <w:rPr>
                <w:noProof/>
                <w:webHidden/>
              </w:rPr>
              <w:tab/>
            </w:r>
            <w:r w:rsidR="001D270B">
              <w:rPr>
                <w:noProof/>
                <w:webHidden/>
              </w:rPr>
              <w:fldChar w:fldCharType="begin"/>
            </w:r>
            <w:r w:rsidR="001D270B">
              <w:rPr>
                <w:noProof/>
                <w:webHidden/>
              </w:rPr>
              <w:instrText xml:space="preserve"> PAGEREF _Toc35623394 \h </w:instrText>
            </w:r>
            <w:r w:rsidR="001D270B">
              <w:rPr>
                <w:noProof/>
                <w:webHidden/>
              </w:rPr>
            </w:r>
            <w:r w:rsidR="001D270B">
              <w:rPr>
                <w:noProof/>
                <w:webHidden/>
              </w:rPr>
              <w:fldChar w:fldCharType="separate"/>
            </w:r>
            <w:r w:rsidR="001D270B">
              <w:rPr>
                <w:noProof/>
                <w:webHidden/>
              </w:rPr>
              <w:t>18</w:t>
            </w:r>
            <w:r w:rsidR="001D270B">
              <w:rPr>
                <w:noProof/>
                <w:webHidden/>
              </w:rPr>
              <w:fldChar w:fldCharType="end"/>
            </w:r>
          </w:hyperlink>
        </w:p>
        <w:p w:rsidR="001D270B" w:rsidRDefault="004549C1">
          <w:pPr>
            <w:pStyle w:val="TM3"/>
            <w:tabs>
              <w:tab w:val="left" w:pos="1540"/>
              <w:tab w:val="right" w:leader="dot" w:pos="9062"/>
            </w:tabs>
            <w:rPr>
              <w:rFonts w:asciiTheme="minorHAnsi" w:eastAsiaTheme="minorEastAsia" w:hAnsiTheme="minorHAnsi" w:cstheme="minorBidi"/>
              <w:noProof/>
              <w:lang w:eastAsia="fr-FR" w:bidi="ar-SA"/>
            </w:rPr>
          </w:pPr>
          <w:hyperlink w:anchor="_Toc35623395" w:history="1">
            <w:r w:rsidR="001D270B" w:rsidRPr="00E717FC">
              <w:rPr>
                <w:rStyle w:val="Lienhypertexte"/>
                <w:noProof/>
              </w:rPr>
              <w:t>12.3.1.</w:t>
            </w:r>
            <w:r w:rsidR="001D270B">
              <w:rPr>
                <w:rFonts w:asciiTheme="minorHAnsi" w:eastAsiaTheme="minorEastAsia" w:hAnsiTheme="minorHAnsi" w:cstheme="minorBidi"/>
                <w:noProof/>
                <w:lang w:eastAsia="fr-FR" w:bidi="ar-SA"/>
              </w:rPr>
              <w:tab/>
            </w:r>
            <w:r w:rsidR="001D270B" w:rsidRPr="00E717FC">
              <w:rPr>
                <w:rStyle w:val="Lienhypertexte"/>
                <w:noProof/>
              </w:rPr>
              <w:t>Rappels des exigences</w:t>
            </w:r>
            <w:r w:rsidR="001D270B">
              <w:rPr>
                <w:noProof/>
                <w:webHidden/>
              </w:rPr>
              <w:tab/>
            </w:r>
            <w:r w:rsidR="001D270B">
              <w:rPr>
                <w:noProof/>
                <w:webHidden/>
              </w:rPr>
              <w:fldChar w:fldCharType="begin"/>
            </w:r>
            <w:r w:rsidR="001D270B">
              <w:rPr>
                <w:noProof/>
                <w:webHidden/>
              </w:rPr>
              <w:instrText xml:space="preserve"> PAGEREF _Toc35623395 \h </w:instrText>
            </w:r>
            <w:r w:rsidR="001D270B">
              <w:rPr>
                <w:noProof/>
                <w:webHidden/>
              </w:rPr>
            </w:r>
            <w:r w:rsidR="001D270B">
              <w:rPr>
                <w:noProof/>
                <w:webHidden/>
              </w:rPr>
              <w:fldChar w:fldCharType="separate"/>
            </w:r>
            <w:r w:rsidR="001D270B">
              <w:rPr>
                <w:noProof/>
                <w:webHidden/>
              </w:rPr>
              <w:t>18</w:t>
            </w:r>
            <w:r w:rsidR="001D270B">
              <w:rPr>
                <w:noProof/>
                <w:webHidden/>
              </w:rPr>
              <w:fldChar w:fldCharType="end"/>
            </w:r>
          </w:hyperlink>
        </w:p>
        <w:p w:rsidR="001D270B" w:rsidRDefault="004549C1">
          <w:pPr>
            <w:pStyle w:val="TM2"/>
            <w:tabs>
              <w:tab w:val="left" w:pos="1100"/>
              <w:tab w:val="right" w:leader="dot" w:pos="9062"/>
            </w:tabs>
            <w:rPr>
              <w:rFonts w:asciiTheme="minorHAnsi" w:eastAsiaTheme="minorEastAsia" w:hAnsiTheme="minorHAnsi" w:cstheme="minorBidi"/>
              <w:noProof/>
              <w:lang w:eastAsia="fr-FR" w:bidi="ar-SA"/>
            </w:rPr>
          </w:pPr>
          <w:hyperlink w:anchor="_Toc35623396" w:history="1">
            <w:r w:rsidR="001D270B" w:rsidRPr="00E717FC">
              <w:rPr>
                <w:rStyle w:val="Lienhypertexte"/>
                <w:noProof/>
              </w:rPr>
              <w:t>12.4.</w:t>
            </w:r>
            <w:r w:rsidR="001D270B">
              <w:rPr>
                <w:rFonts w:asciiTheme="minorHAnsi" w:eastAsiaTheme="minorEastAsia" w:hAnsiTheme="minorHAnsi" w:cstheme="minorBidi"/>
                <w:noProof/>
                <w:lang w:eastAsia="fr-FR" w:bidi="ar-SA"/>
              </w:rPr>
              <w:tab/>
            </w:r>
            <w:r w:rsidR="001D270B" w:rsidRPr="00E717FC">
              <w:rPr>
                <w:rStyle w:val="Lienhypertexte"/>
                <w:noProof/>
              </w:rPr>
              <w:t>Onglet lancement et suivi des calcul (V1)</w:t>
            </w:r>
            <w:r w:rsidR="001D270B">
              <w:rPr>
                <w:noProof/>
                <w:webHidden/>
              </w:rPr>
              <w:tab/>
            </w:r>
            <w:r w:rsidR="001D270B">
              <w:rPr>
                <w:noProof/>
                <w:webHidden/>
              </w:rPr>
              <w:fldChar w:fldCharType="begin"/>
            </w:r>
            <w:r w:rsidR="001D270B">
              <w:rPr>
                <w:noProof/>
                <w:webHidden/>
              </w:rPr>
              <w:instrText xml:space="preserve"> PAGEREF _Toc35623396 \h </w:instrText>
            </w:r>
            <w:r w:rsidR="001D270B">
              <w:rPr>
                <w:noProof/>
                <w:webHidden/>
              </w:rPr>
            </w:r>
            <w:r w:rsidR="001D270B">
              <w:rPr>
                <w:noProof/>
                <w:webHidden/>
              </w:rPr>
              <w:fldChar w:fldCharType="separate"/>
            </w:r>
            <w:r w:rsidR="001D270B">
              <w:rPr>
                <w:noProof/>
                <w:webHidden/>
              </w:rPr>
              <w:t>18</w:t>
            </w:r>
            <w:r w:rsidR="001D270B">
              <w:rPr>
                <w:noProof/>
                <w:webHidden/>
              </w:rPr>
              <w:fldChar w:fldCharType="end"/>
            </w:r>
          </w:hyperlink>
        </w:p>
        <w:p w:rsidR="001D270B" w:rsidRDefault="004549C1">
          <w:pPr>
            <w:pStyle w:val="TM3"/>
            <w:tabs>
              <w:tab w:val="left" w:pos="1540"/>
              <w:tab w:val="right" w:leader="dot" w:pos="9062"/>
            </w:tabs>
            <w:rPr>
              <w:rFonts w:asciiTheme="minorHAnsi" w:eastAsiaTheme="minorEastAsia" w:hAnsiTheme="minorHAnsi" w:cstheme="minorBidi"/>
              <w:noProof/>
              <w:lang w:eastAsia="fr-FR" w:bidi="ar-SA"/>
            </w:rPr>
          </w:pPr>
          <w:hyperlink w:anchor="_Toc35623397" w:history="1">
            <w:r w:rsidR="001D270B" w:rsidRPr="00E717FC">
              <w:rPr>
                <w:rStyle w:val="Lienhypertexte"/>
                <w:noProof/>
              </w:rPr>
              <w:t>12.4.1.</w:t>
            </w:r>
            <w:r w:rsidR="001D270B">
              <w:rPr>
                <w:rFonts w:asciiTheme="minorHAnsi" w:eastAsiaTheme="minorEastAsia" w:hAnsiTheme="minorHAnsi" w:cstheme="minorBidi"/>
                <w:noProof/>
                <w:lang w:eastAsia="fr-FR" w:bidi="ar-SA"/>
              </w:rPr>
              <w:tab/>
            </w:r>
            <w:r w:rsidR="001D270B" w:rsidRPr="00E717FC">
              <w:rPr>
                <w:rStyle w:val="Lienhypertexte"/>
                <w:noProof/>
              </w:rPr>
              <w:t>Rappels des exigences</w:t>
            </w:r>
            <w:r w:rsidR="001D270B">
              <w:rPr>
                <w:noProof/>
                <w:webHidden/>
              </w:rPr>
              <w:tab/>
            </w:r>
            <w:r w:rsidR="001D270B">
              <w:rPr>
                <w:noProof/>
                <w:webHidden/>
              </w:rPr>
              <w:fldChar w:fldCharType="begin"/>
            </w:r>
            <w:r w:rsidR="001D270B">
              <w:rPr>
                <w:noProof/>
                <w:webHidden/>
              </w:rPr>
              <w:instrText xml:space="preserve"> PAGEREF _Toc35623397 \h </w:instrText>
            </w:r>
            <w:r w:rsidR="001D270B">
              <w:rPr>
                <w:noProof/>
                <w:webHidden/>
              </w:rPr>
            </w:r>
            <w:r w:rsidR="001D270B">
              <w:rPr>
                <w:noProof/>
                <w:webHidden/>
              </w:rPr>
              <w:fldChar w:fldCharType="separate"/>
            </w:r>
            <w:r w:rsidR="001D270B">
              <w:rPr>
                <w:noProof/>
                <w:webHidden/>
              </w:rPr>
              <w:t>18</w:t>
            </w:r>
            <w:r w:rsidR="001D270B">
              <w:rPr>
                <w:noProof/>
                <w:webHidden/>
              </w:rPr>
              <w:fldChar w:fldCharType="end"/>
            </w:r>
          </w:hyperlink>
        </w:p>
        <w:p w:rsidR="001D270B" w:rsidRDefault="004549C1">
          <w:pPr>
            <w:pStyle w:val="TM3"/>
            <w:tabs>
              <w:tab w:val="left" w:pos="1540"/>
              <w:tab w:val="right" w:leader="dot" w:pos="9062"/>
            </w:tabs>
            <w:rPr>
              <w:rFonts w:asciiTheme="minorHAnsi" w:eastAsiaTheme="minorEastAsia" w:hAnsiTheme="minorHAnsi" w:cstheme="minorBidi"/>
              <w:noProof/>
              <w:lang w:eastAsia="fr-FR" w:bidi="ar-SA"/>
            </w:rPr>
          </w:pPr>
          <w:hyperlink w:anchor="_Toc35623398" w:history="1">
            <w:r w:rsidR="001D270B" w:rsidRPr="00E717FC">
              <w:rPr>
                <w:rStyle w:val="Lienhypertexte"/>
                <w:noProof/>
              </w:rPr>
              <w:t>12.4.2.</w:t>
            </w:r>
            <w:r w:rsidR="001D270B">
              <w:rPr>
                <w:rFonts w:asciiTheme="minorHAnsi" w:eastAsiaTheme="minorEastAsia" w:hAnsiTheme="minorHAnsi" w:cstheme="minorBidi"/>
                <w:noProof/>
                <w:lang w:eastAsia="fr-FR" w:bidi="ar-SA"/>
              </w:rPr>
              <w:tab/>
            </w:r>
            <w:r w:rsidR="001D270B" w:rsidRPr="00E717FC">
              <w:rPr>
                <w:rStyle w:val="Lienhypertexte"/>
                <w:noProof/>
              </w:rPr>
              <w:t>Choix des composantes pour le calcul (V1)</w:t>
            </w:r>
            <w:r w:rsidR="001D270B">
              <w:rPr>
                <w:noProof/>
                <w:webHidden/>
              </w:rPr>
              <w:tab/>
            </w:r>
            <w:r w:rsidR="001D270B">
              <w:rPr>
                <w:noProof/>
                <w:webHidden/>
              </w:rPr>
              <w:fldChar w:fldCharType="begin"/>
            </w:r>
            <w:r w:rsidR="001D270B">
              <w:rPr>
                <w:noProof/>
                <w:webHidden/>
              </w:rPr>
              <w:instrText xml:space="preserve"> PAGEREF _Toc35623398 \h </w:instrText>
            </w:r>
            <w:r w:rsidR="001D270B">
              <w:rPr>
                <w:noProof/>
                <w:webHidden/>
              </w:rPr>
            </w:r>
            <w:r w:rsidR="001D270B">
              <w:rPr>
                <w:noProof/>
                <w:webHidden/>
              </w:rPr>
              <w:fldChar w:fldCharType="separate"/>
            </w:r>
            <w:r w:rsidR="001D270B">
              <w:rPr>
                <w:noProof/>
                <w:webHidden/>
              </w:rPr>
              <w:t>18</w:t>
            </w:r>
            <w:r w:rsidR="001D270B">
              <w:rPr>
                <w:noProof/>
                <w:webHidden/>
              </w:rPr>
              <w:fldChar w:fldCharType="end"/>
            </w:r>
          </w:hyperlink>
        </w:p>
        <w:p w:rsidR="001D270B" w:rsidRDefault="004549C1">
          <w:pPr>
            <w:pStyle w:val="TM3"/>
            <w:tabs>
              <w:tab w:val="left" w:pos="1540"/>
              <w:tab w:val="right" w:leader="dot" w:pos="9062"/>
            </w:tabs>
            <w:rPr>
              <w:rFonts w:asciiTheme="minorHAnsi" w:eastAsiaTheme="minorEastAsia" w:hAnsiTheme="minorHAnsi" w:cstheme="minorBidi"/>
              <w:noProof/>
              <w:lang w:eastAsia="fr-FR" w:bidi="ar-SA"/>
            </w:rPr>
          </w:pPr>
          <w:hyperlink w:anchor="_Toc35623399" w:history="1">
            <w:r w:rsidR="001D270B" w:rsidRPr="00E717FC">
              <w:rPr>
                <w:rStyle w:val="Lienhypertexte"/>
                <w:noProof/>
              </w:rPr>
              <w:t>12.4.3.</w:t>
            </w:r>
            <w:r w:rsidR="001D270B">
              <w:rPr>
                <w:rFonts w:asciiTheme="minorHAnsi" w:eastAsiaTheme="minorEastAsia" w:hAnsiTheme="minorHAnsi" w:cstheme="minorBidi"/>
                <w:noProof/>
                <w:lang w:eastAsia="fr-FR" w:bidi="ar-SA"/>
              </w:rPr>
              <w:tab/>
            </w:r>
            <w:r w:rsidR="001D270B" w:rsidRPr="00E717FC">
              <w:rPr>
                <w:rStyle w:val="Lienhypertexte"/>
                <w:noProof/>
              </w:rPr>
              <w:t>Image Source</w:t>
            </w:r>
            <w:r w:rsidR="001D270B">
              <w:rPr>
                <w:noProof/>
                <w:webHidden/>
              </w:rPr>
              <w:tab/>
            </w:r>
            <w:r w:rsidR="001D270B">
              <w:rPr>
                <w:noProof/>
                <w:webHidden/>
              </w:rPr>
              <w:fldChar w:fldCharType="begin"/>
            </w:r>
            <w:r w:rsidR="001D270B">
              <w:rPr>
                <w:noProof/>
                <w:webHidden/>
              </w:rPr>
              <w:instrText xml:space="preserve"> PAGEREF _Toc35623399 \h </w:instrText>
            </w:r>
            <w:r w:rsidR="001D270B">
              <w:rPr>
                <w:noProof/>
                <w:webHidden/>
              </w:rPr>
            </w:r>
            <w:r w:rsidR="001D270B">
              <w:rPr>
                <w:noProof/>
                <w:webHidden/>
              </w:rPr>
              <w:fldChar w:fldCharType="separate"/>
            </w:r>
            <w:r w:rsidR="001D270B">
              <w:rPr>
                <w:noProof/>
                <w:webHidden/>
              </w:rPr>
              <w:t>19</w:t>
            </w:r>
            <w:r w:rsidR="001D270B">
              <w:rPr>
                <w:noProof/>
                <w:webHidden/>
              </w:rPr>
              <w:fldChar w:fldCharType="end"/>
            </w:r>
          </w:hyperlink>
        </w:p>
        <w:p w:rsidR="001D270B" w:rsidRDefault="004549C1">
          <w:pPr>
            <w:pStyle w:val="TM3"/>
            <w:tabs>
              <w:tab w:val="left" w:pos="1540"/>
              <w:tab w:val="right" w:leader="dot" w:pos="9062"/>
            </w:tabs>
            <w:rPr>
              <w:rFonts w:asciiTheme="minorHAnsi" w:eastAsiaTheme="minorEastAsia" w:hAnsiTheme="minorHAnsi" w:cstheme="minorBidi"/>
              <w:noProof/>
              <w:lang w:eastAsia="fr-FR" w:bidi="ar-SA"/>
            </w:rPr>
          </w:pPr>
          <w:hyperlink w:anchor="_Toc35623400" w:history="1">
            <w:r w:rsidR="001D270B" w:rsidRPr="00E717FC">
              <w:rPr>
                <w:rStyle w:val="Lienhypertexte"/>
                <w:noProof/>
              </w:rPr>
              <w:t>12.4.4.</w:t>
            </w:r>
            <w:r w:rsidR="001D270B">
              <w:rPr>
                <w:rFonts w:asciiTheme="minorHAnsi" w:eastAsiaTheme="minorEastAsia" w:hAnsiTheme="minorHAnsi" w:cstheme="minorBidi"/>
                <w:noProof/>
                <w:lang w:eastAsia="fr-FR" w:bidi="ar-SA"/>
              </w:rPr>
              <w:tab/>
            </w:r>
            <w:r w:rsidR="001D270B" w:rsidRPr="00E717FC">
              <w:rPr>
                <w:rStyle w:val="Lienhypertexte"/>
                <w:noProof/>
              </w:rPr>
              <w:t>Données IQ</w:t>
            </w:r>
            <w:r w:rsidR="001D270B">
              <w:rPr>
                <w:noProof/>
                <w:webHidden/>
              </w:rPr>
              <w:tab/>
            </w:r>
            <w:r w:rsidR="001D270B">
              <w:rPr>
                <w:noProof/>
                <w:webHidden/>
              </w:rPr>
              <w:fldChar w:fldCharType="begin"/>
            </w:r>
            <w:r w:rsidR="001D270B">
              <w:rPr>
                <w:noProof/>
                <w:webHidden/>
              </w:rPr>
              <w:instrText xml:space="preserve"> PAGEREF _Toc35623400 \h </w:instrText>
            </w:r>
            <w:r w:rsidR="001D270B">
              <w:rPr>
                <w:noProof/>
                <w:webHidden/>
              </w:rPr>
            </w:r>
            <w:r w:rsidR="001D270B">
              <w:rPr>
                <w:noProof/>
                <w:webHidden/>
              </w:rPr>
              <w:fldChar w:fldCharType="separate"/>
            </w:r>
            <w:r w:rsidR="001D270B">
              <w:rPr>
                <w:noProof/>
                <w:webHidden/>
              </w:rPr>
              <w:t>19</w:t>
            </w:r>
            <w:r w:rsidR="001D270B">
              <w:rPr>
                <w:noProof/>
                <w:webHidden/>
              </w:rPr>
              <w:fldChar w:fldCharType="end"/>
            </w:r>
          </w:hyperlink>
        </w:p>
        <w:p w:rsidR="001D270B" w:rsidRDefault="004549C1">
          <w:pPr>
            <w:pStyle w:val="TM2"/>
            <w:tabs>
              <w:tab w:val="left" w:pos="1100"/>
              <w:tab w:val="right" w:leader="dot" w:pos="9062"/>
            </w:tabs>
            <w:rPr>
              <w:rFonts w:asciiTheme="minorHAnsi" w:eastAsiaTheme="minorEastAsia" w:hAnsiTheme="minorHAnsi" w:cstheme="minorBidi"/>
              <w:noProof/>
              <w:lang w:eastAsia="fr-FR" w:bidi="ar-SA"/>
            </w:rPr>
          </w:pPr>
          <w:hyperlink w:anchor="_Toc35623401" w:history="1">
            <w:r w:rsidR="001D270B" w:rsidRPr="00E717FC">
              <w:rPr>
                <w:rStyle w:val="Lienhypertexte"/>
                <w:noProof/>
              </w:rPr>
              <w:t>12.5.</w:t>
            </w:r>
            <w:r w:rsidR="001D270B">
              <w:rPr>
                <w:rFonts w:asciiTheme="minorHAnsi" w:eastAsiaTheme="minorEastAsia" w:hAnsiTheme="minorHAnsi" w:cstheme="minorBidi"/>
                <w:noProof/>
                <w:lang w:eastAsia="fr-FR" w:bidi="ar-SA"/>
              </w:rPr>
              <w:tab/>
            </w:r>
            <w:r w:rsidR="001D270B" w:rsidRPr="00E717FC">
              <w:rPr>
                <w:rStyle w:val="Lienhypertexte"/>
                <w:noProof/>
              </w:rPr>
              <w:t>Onglet de visualisation des résultats (V1)</w:t>
            </w:r>
            <w:r w:rsidR="001D270B">
              <w:rPr>
                <w:noProof/>
                <w:webHidden/>
              </w:rPr>
              <w:tab/>
            </w:r>
            <w:r w:rsidR="001D270B">
              <w:rPr>
                <w:noProof/>
                <w:webHidden/>
              </w:rPr>
              <w:fldChar w:fldCharType="begin"/>
            </w:r>
            <w:r w:rsidR="001D270B">
              <w:rPr>
                <w:noProof/>
                <w:webHidden/>
              </w:rPr>
              <w:instrText xml:space="preserve"> PAGEREF _Toc35623401 \h </w:instrText>
            </w:r>
            <w:r w:rsidR="001D270B">
              <w:rPr>
                <w:noProof/>
                <w:webHidden/>
              </w:rPr>
            </w:r>
            <w:r w:rsidR="001D270B">
              <w:rPr>
                <w:noProof/>
                <w:webHidden/>
              </w:rPr>
              <w:fldChar w:fldCharType="separate"/>
            </w:r>
            <w:r w:rsidR="001D270B">
              <w:rPr>
                <w:noProof/>
                <w:webHidden/>
              </w:rPr>
              <w:t>19</w:t>
            </w:r>
            <w:r w:rsidR="001D270B">
              <w:rPr>
                <w:noProof/>
                <w:webHidden/>
              </w:rPr>
              <w:fldChar w:fldCharType="end"/>
            </w:r>
          </w:hyperlink>
        </w:p>
        <w:p w:rsidR="001D270B" w:rsidRDefault="004549C1">
          <w:pPr>
            <w:pStyle w:val="TM3"/>
            <w:tabs>
              <w:tab w:val="left" w:pos="1540"/>
              <w:tab w:val="right" w:leader="dot" w:pos="9062"/>
            </w:tabs>
            <w:rPr>
              <w:rFonts w:asciiTheme="minorHAnsi" w:eastAsiaTheme="minorEastAsia" w:hAnsiTheme="minorHAnsi" w:cstheme="minorBidi"/>
              <w:noProof/>
              <w:lang w:eastAsia="fr-FR" w:bidi="ar-SA"/>
            </w:rPr>
          </w:pPr>
          <w:hyperlink w:anchor="_Toc35623402" w:history="1">
            <w:r w:rsidR="001D270B" w:rsidRPr="00E717FC">
              <w:rPr>
                <w:rStyle w:val="Lienhypertexte"/>
                <w:noProof/>
              </w:rPr>
              <w:t>12.5.1.</w:t>
            </w:r>
            <w:r w:rsidR="001D270B">
              <w:rPr>
                <w:rFonts w:asciiTheme="minorHAnsi" w:eastAsiaTheme="minorEastAsia" w:hAnsiTheme="minorHAnsi" w:cstheme="minorBidi"/>
                <w:noProof/>
                <w:lang w:eastAsia="fr-FR" w:bidi="ar-SA"/>
              </w:rPr>
              <w:tab/>
            </w:r>
            <w:r w:rsidR="001D270B" w:rsidRPr="00E717FC">
              <w:rPr>
                <w:rStyle w:val="Lienhypertexte"/>
                <w:noProof/>
              </w:rPr>
              <w:t>Rappel des exigences</w:t>
            </w:r>
            <w:r w:rsidR="001D270B">
              <w:rPr>
                <w:noProof/>
                <w:webHidden/>
              </w:rPr>
              <w:tab/>
            </w:r>
            <w:r w:rsidR="001D270B">
              <w:rPr>
                <w:noProof/>
                <w:webHidden/>
              </w:rPr>
              <w:fldChar w:fldCharType="begin"/>
            </w:r>
            <w:r w:rsidR="001D270B">
              <w:rPr>
                <w:noProof/>
                <w:webHidden/>
              </w:rPr>
              <w:instrText xml:space="preserve"> PAGEREF _Toc35623402 \h </w:instrText>
            </w:r>
            <w:r w:rsidR="001D270B">
              <w:rPr>
                <w:noProof/>
                <w:webHidden/>
              </w:rPr>
            </w:r>
            <w:r w:rsidR="001D270B">
              <w:rPr>
                <w:noProof/>
                <w:webHidden/>
              </w:rPr>
              <w:fldChar w:fldCharType="separate"/>
            </w:r>
            <w:r w:rsidR="001D270B">
              <w:rPr>
                <w:noProof/>
                <w:webHidden/>
              </w:rPr>
              <w:t>19</w:t>
            </w:r>
            <w:r w:rsidR="001D270B">
              <w:rPr>
                <w:noProof/>
                <w:webHidden/>
              </w:rPr>
              <w:fldChar w:fldCharType="end"/>
            </w:r>
          </w:hyperlink>
        </w:p>
        <w:p w:rsidR="001D270B" w:rsidRDefault="004549C1">
          <w:pPr>
            <w:pStyle w:val="TM3"/>
            <w:tabs>
              <w:tab w:val="left" w:pos="1540"/>
              <w:tab w:val="right" w:leader="dot" w:pos="9062"/>
            </w:tabs>
            <w:rPr>
              <w:rFonts w:asciiTheme="minorHAnsi" w:eastAsiaTheme="minorEastAsia" w:hAnsiTheme="minorHAnsi" w:cstheme="minorBidi"/>
              <w:noProof/>
              <w:lang w:eastAsia="fr-FR" w:bidi="ar-SA"/>
            </w:rPr>
          </w:pPr>
          <w:hyperlink w:anchor="_Toc35623403" w:history="1">
            <w:r w:rsidR="001D270B" w:rsidRPr="00E717FC">
              <w:rPr>
                <w:rStyle w:val="Lienhypertexte"/>
                <w:noProof/>
              </w:rPr>
              <w:t>12.5.2.</w:t>
            </w:r>
            <w:r w:rsidR="001D270B">
              <w:rPr>
                <w:rFonts w:asciiTheme="minorHAnsi" w:eastAsiaTheme="minorEastAsia" w:hAnsiTheme="minorHAnsi" w:cstheme="minorBidi"/>
                <w:noProof/>
                <w:lang w:eastAsia="fr-FR" w:bidi="ar-SA"/>
              </w:rPr>
              <w:tab/>
            </w:r>
            <w:r w:rsidR="001D270B" w:rsidRPr="00E717FC">
              <w:rPr>
                <w:rStyle w:val="Lienhypertexte"/>
                <w:noProof/>
              </w:rPr>
              <w:t>Image Source</w:t>
            </w:r>
            <w:r w:rsidR="001D270B">
              <w:rPr>
                <w:noProof/>
                <w:webHidden/>
              </w:rPr>
              <w:tab/>
            </w:r>
            <w:r w:rsidR="001D270B">
              <w:rPr>
                <w:noProof/>
                <w:webHidden/>
              </w:rPr>
              <w:fldChar w:fldCharType="begin"/>
            </w:r>
            <w:r w:rsidR="001D270B">
              <w:rPr>
                <w:noProof/>
                <w:webHidden/>
              </w:rPr>
              <w:instrText xml:space="preserve"> PAGEREF _Toc35623403 \h </w:instrText>
            </w:r>
            <w:r w:rsidR="001D270B">
              <w:rPr>
                <w:noProof/>
                <w:webHidden/>
              </w:rPr>
            </w:r>
            <w:r w:rsidR="001D270B">
              <w:rPr>
                <w:noProof/>
                <w:webHidden/>
              </w:rPr>
              <w:fldChar w:fldCharType="separate"/>
            </w:r>
            <w:r w:rsidR="001D270B">
              <w:rPr>
                <w:noProof/>
                <w:webHidden/>
              </w:rPr>
              <w:t>19</w:t>
            </w:r>
            <w:r w:rsidR="001D270B">
              <w:rPr>
                <w:noProof/>
                <w:webHidden/>
              </w:rPr>
              <w:fldChar w:fldCharType="end"/>
            </w:r>
          </w:hyperlink>
        </w:p>
        <w:p w:rsidR="001D270B" w:rsidRDefault="004549C1">
          <w:pPr>
            <w:pStyle w:val="TM3"/>
            <w:tabs>
              <w:tab w:val="left" w:pos="1540"/>
              <w:tab w:val="right" w:leader="dot" w:pos="9062"/>
            </w:tabs>
            <w:rPr>
              <w:rFonts w:asciiTheme="minorHAnsi" w:eastAsiaTheme="minorEastAsia" w:hAnsiTheme="minorHAnsi" w:cstheme="minorBidi"/>
              <w:noProof/>
              <w:lang w:eastAsia="fr-FR" w:bidi="ar-SA"/>
            </w:rPr>
          </w:pPr>
          <w:hyperlink w:anchor="_Toc35623404" w:history="1">
            <w:r w:rsidR="001D270B" w:rsidRPr="00E717FC">
              <w:rPr>
                <w:rStyle w:val="Lienhypertexte"/>
                <w:noProof/>
              </w:rPr>
              <w:t>12.5.3.</w:t>
            </w:r>
            <w:r w:rsidR="001D270B">
              <w:rPr>
                <w:rFonts w:asciiTheme="minorHAnsi" w:eastAsiaTheme="minorEastAsia" w:hAnsiTheme="minorHAnsi" w:cstheme="minorBidi"/>
                <w:noProof/>
                <w:lang w:eastAsia="fr-FR" w:bidi="ar-SA"/>
              </w:rPr>
              <w:tab/>
            </w:r>
            <w:r w:rsidR="001D270B" w:rsidRPr="00E717FC">
              <w:rPr>
                <w:rStyle w:val="Lienhypertexte"/>
                <w:noProof/>
              </w:rPr>
              <w:t>Données IQ</w:t>
            </w:r>
            <w:r w:rsidR="001D270B">
              <w:rPr>
                <w:noProof/>
                <w:webHidden/>
              </w:rPr>
              <w:tab/>
            </w:r>
            <w:r w:rsidR="001D270B">
              <w:rPr>
                <w:noProof/>
                <w:webHidden/>
              </w:rPr>
              <w:fldChar w:fldCharType="begin"/>
            </w:r>
            <w:r w:rsidR="001D270B">
              <w:rPr>
                <w:noProof/>
                <w:webHidden/>
              </w:rPr>
              <w:instrText xml:space="preserve"> PAGEREF _Toc35623404 \h </w:instrText>
            </w:r>
            <w:r w:rsidR="001D270B">
              <w:rPr>
                <w:noProof/>
                <w:webHidden/>
              </w:rPr>
            </w:r>
            <w:r w:rsidR="001D270B">
              <w:rPr>
                <w:noProof/>
                <w:webHidden/>
              </w:rPr>
              <w:fldChar w:fldCharType="separate"/>
            </w:r>
            <w:r w:rsidR="001D270B">
              <w:rPr>
                <w:noProof/>
                <w:webHidden/>
              </w:rPr>
              <w:t>19</w:t>
            </w:r>
            <w:r w:rsidR="001D270B">
              <w:rPr>
                <w:noProof/>
                <w:webHidden/>
              </w:rPr>
              <w:fldChar w:fldCharType="end"/>
            </w:r>
          </w:hyperlink>
        </w:p>
        <w:p w:rsidR="001D270B" w:rsidRDefault="004549C1">
          <w:pPr>
            <w:pStyle w:val="TM2"/>
            <w:tabs>
              <w:tab w:val="left" w:pos="1100"/>
              <w:tab w:val="right" w:leader="dot" w:pos="9062"/>
            </w:tabs>
            <w:rPr>
              <w:rFonts w:asciiTheme="minorHAnsi" w:eastAsiaTheme="minorEastAsia" w:hAnsiTheme="minorHAnsi" w:cstheme="minorBidi"/>
              <w:noProof/>
              <w:lang w:eastAsia="fr-FR" w:bidi="ar-SA"/>
            </w:rPr>
          </w:pPr>
          <w:hyperlink w:anchor="_Toc35623405" w:history="1">
            <w:r w:rsidR="001D270B" w:rsidRPr="00E717FC">
              <w:rPr>
                <w:rStyle w:val="Lienhypertexte"/>
                <w:noProof/>
              </w:rPr>
              <w:t>12.6.</w:t>
            </w:r>
            <w:r w:rsidR="001D270B">
              <w:rPr>
                <w:rFonts w:asciiTheme="minorHAnsi" w:eastAsiaTheme="minorEastAsia" w:hAnsiTheme="minorHAnsi" w:cstheme="minorBidi"/>
                <w:noProof/>
                <w:lang w:eastAsia="fr-FR" w:bidi="ar-SA"/>
              </w:rPr>
              <w:tab/>
            </w:r>
            <w:r w:rsidR="001D270B" w:rsidRPr="00E717FC">
              <w:rPr>
                <w:rStyle w:val="Lienhypertexte"/>
                <w:noProof/>
              </w:rPr>
              <w:t>Exigences informatiques</w:t>
            </w:r>
            <w:r w:rsidR="001D270B">
              <w:rPr>
                <w:noProof/>
                <w:webHidden/>
              </w:rPr>
              <w:tab/>
            </w:r>
            <w:r w:rsidR="001D270B">
              <w:rPr>
                <w:noProof/>
                <w:webHidden/>
              </w:rPr>
              <w:fldChar w:fldCharType="begin"/>
            </w:r>
            <w:r w:rsidR="001D270B">
              <w:rPr>
                <w:noProof/>
                <w:webHidden/>
              </w:rPr>
              <w:instrText xml:space="preserve"> PAGEREF _Toc35623405 \h </w:instrText>
            </w:r>
            <w:r w:rsidR="001D270B">
              <w:rPr>
                <w:noProof/>
                <w:webHidden/>
              </w:rPr>
            </w:r>
            <w:r w:rsidR="001D270B">
              <w:rPr>
                <w:noProof/>
                <w:webHidden/>
              </w:rPr>
              <w:fldChar w:fldCharType="separate"/>
            </w:r>
            <w:r w:rsidR="001D270B">
              <w:rPr>
                <w:noProof/>
                <w:webHidden/>
              </w:rPr>
              <w:t>19</w:t>
            </w:r>
            <w:r w:rsidR="001D270B">
              <w:rPr>
                <w:noProof/>
                <w:webHidden/>
              </w:rPr>
              <w:fldChar w:fldCharType="end"/>
            </w:r>
          </w:hyperlink>
        </w:p>
        <w:p w:rsidR="004F18B7" w:rsidRPr="00EA53C0" w:rsidRDefault="004F18B7" w:rsidP="003307B0">
          <w:r w:rsidRPr="00EA53C0">
            <w:rPr>
              <w:b/>
              <w:bCs/>
            </w:rPr>
            <w:fldChar w:fldCharType="end"/>
          </w:r>
        </w:p>
      </w:sdtContent>
    </w:sdt>
    <w:p w:rsidR="004F18B7" w:rsidRPr="00EA53C0" w:rsidRDefault="004F18B7" w:rsidP="00117EE2">
      <w:pPr>
        <w:jc w:val="center"/>
      </w:pPr>
      <w:r w:rsidRPr="00EA53C0">
        <w:rPr>
          <w:sz w:val="36"/>
        </w:rPr>
        <w:br w:type="page"/>
      </w:r>
      <w:r w:rsidRPr="00EA53C0">
        <w:rPr>
          <w:b/>
          <w:u w:val="single"/>
        </w:rPr>
        <w:lastRenderedPageBreak/>
        <w:t>Liste des figures</w:t>
      </w:r>
    </w:p>
    <w:p w:rsidR="004F18B7" w:rsidRPr="00EA53C0" w:rsidRDefault="004F18B7" w:rsidP="003307B0"/>
    <w:p w:rsidR="004F18B7" w:rsidRPr="00EA53C0" w:rsidRDefault="004F18B7" w:rsidP="003307B0">
      <w:r w:rsidRPr="00EA53C0">
        <w:rPr>
          <w:sz w:val="36"/>
        </w:rPr>
        <w:fldChar w:fldCharType="begin"/>
      </w:r>
      <w:r w:rsidRPr="00EA53C0">
        <w:rPr>
          <w:sz w:val="36"/>
        </w:rPr>
        <w:instrText xml:space="preserve"> TOC \h \z \c "Figure" </w:instrText>
      </w:r>
      <w:r w:rsidRPr="00EA53C0">
        <w:rPr>
          <w:sz w:val="36"/>
        </w:rPr>
        <w:fldChar w:fldCharType="separate"/>
      </w:r>
      <w:r w:rsidR="002D2745">
        <w:rPr>
          <w:b/>
          <w:bCs/>
          <w:noProof/>
          <w:sz w:val="36"/>
        </w:rPr>
        <w:t>Aucune entrée de table d'illustration n'a été trouvée.</w:t>
      </w:r>
      <w:r w:rsidRPr="00EA53C0">
        <w:fldChar w:fldCharType="end"/>
      </w:r>
    </w:p>
    <w:p w:rsidR="00117EE2" w:rsidRPr="00370B68" w:rsidRDefault="00117EE2" w:rsidP="003307B0"/>
    <w:p w:rsidR="004F18B7" w:rsidRPr="0006151B" w:rsidRDefault="004F18B7" w:rsidP="00117EE2">
      <w:pPr>
        <w:jc w:val="center"/>
        <w:rPr>
          <w:b/>
          <w:u w:val="single"/>
        </w:rPr>
      </w:pPr>
      <w:r w:rsidRPr="00180C57">
        <w:rPr>
          <w:b/>
          <w:u w:val="single"/>
        </w:rPr>
        <w:t>Liste des tableaux</w:t>
      </w:r>
    </w:p>
    <w:p w:rsidR="00117EE2" w:rsidRPr="00EA53C0" w:rsidRDefault="00117EE2" w:rsidP="00117EE2">
      <w:pPr>
        <w:jc w:val="center"/>
        <w:rPr>
          <w:b/>
          <w:u w:val="single"/>
        </w:rPr>
      </w:pPr>
    </w:p>
    <w:p w:rsidR="00B41C96" w:rsidRDefault="004F18B7">
      <w:pPr>
        <w:pStyle w:val="Tabledesillustrations"/>
        <w:tabs>
          <w:tab w:val="right" w:leader="dot" w:pos="9062"/>
        </w:tabs>
        <w:rPr>
          <w:rFonts w:asciiTheme="minorHAnsi" w:eastAsiaTheme="minorEastAsia" w:hAnsiTheme="minorHAnsi" w:cstheme="minorBidi"/>
          <w:noProof/>
          <w:lang w:eastAsia="fr-FR" w:bidi="ar-SA"/>
        </w:rPr>
      </w:pPr>
      <w:r w:rsidRPr="00EA53C0">
        <w:rPr>
          <w:color w:val="000000" w:themeColor="text1"/>
          <w:sz w:val="36"/>
        </w:rPr>
        <w:fldChar w:fldCharType="begin"/>
      </w:r>
      <w:r w:rsidRPr="00EA53C0">
        <w:rPr>
          <w:color w:val="000000" w:themeColor="text1"/>
          <w:sz w:val="36"/>
        </w:rPr>
        <w:instrText xml:space="preserve"> TOC \h \z \c "Tableau" </w:instrText>
      </w:r>
      <w:r w:rsidRPr="00EA53C0">
        <w:rPr>
          <w:color w:val="000000" w:themeColor="text1"/>
          <w:sz w:val="36"/>
        </w:rPr>
        <w:fldChar w:fldCharType="separate"/>
      </w:r>
      <w:hyperlink w:anchor="_Toc29979928" w:history="1">
        <w:r w:rsidR="00B41C96" w:rsidRPr="000B148F">
          <w:rPr>
            <w:rStyle w:val="Lienhypertexte"/>
            <w:noProof/>
          </w:rPr>
          <w:t>Tableau 1 : Documents applicables</w:t>
        </w:r>
        <w:r w:rsidR="00B41C96">
          <w:rPr>
            <w:noProof/>
            <w:webHidden/>
          </w:rPr>
          <w:tab/>
        </w:r>
        <w:r w:rsidR="00B41C96">
          <w:rPr>
            <w:noProof/>
            <w:webHidden/>
          </w:rPr>
          <w:fldChar w:fldCharType="begin"/>
        </w:r>
        <w:r w:rsidR="00B41C96">
          <w:rPr>
            <w:noProof/>
            <w:webHidden/>
          </w:rPr>
          <w:instrText xml:space="preserve"> PAGEREF _Toc29979928 \h </w:instrText>
        </w:r>
        <w:r w:rsidR="00B41C96">
          <w:rPr>
            <w:noProof/>
            <w:webHidden/>
          </w:rPr>
        </w:r>
        <w:r w:rsidR="00B41C96">
          <w:rPr>
            <w:noProof/>
            <w:webHidden/>
          </w:rPr>
          <w:fldChar w:fldCharType="separate"/>
        </w:r>
        <w:r w:rsidR="00B41C96">
          <w:rPr>
            <w:noProof/>
            <w:webHidden/>
          </w:rPr>
          <w:t>7</w:t>
        </w:r>
        <w:r w:rsidR="00B41C96">
          <w:rPr>
            <w:noProof/>
            <w:webHidden/>
          </w:rPr>
          <w:fldChar w:fldCharType="end"/>
        </w:r>
      </w:hyperlink>
    </w:p>
    <w:p w:rsidR="00B41C96" w:rsidRDefault="004549C1">
      <w:pPr>
        <w:pStyle w:val="Tabledesillustrations"/>
        <w:tabs>
          <w:tab w:val="right" w:leader="dot" w:pos="9062"/>
        </w:tabs>
        <w:rPr>
          <w:rFonts w:asciiTheme="minorHAnsi" w:eastAsiaTheme="minorEastAsia" w:hAnsiTheme="minorHAnsi" w:cstheme="minorBidi"/>
          <w:noProof/>
          <w:lang w:eastAsia="fr-FR" w:bidi="ar-SA"/>
        </w:rPr>
      </w:pPr>
      <w:hyperlink w:anchor="_Toc29979929" w:history="1">
        <w:r w:rsidR="00B41C96" w:rsidRPr="000B148F">
          <w:rPr>
            <w:rStyle w:val="Lienhypertexte"/>
            <w:noProof/>
          </w:rPr>
          <w:t>Tableau 2 : Documents de référence</w:t>
        </w:r>
        <w:r w:rsidR="00B41C96">
          <w:rPr>
            <w:noProof/>
            <w:webHidden/>
          </w:rPr>
          <w:tab/>
        </w:r>
        <w:r w:rsidR="00B41C96">
          <w:rPr>
            <w:noProof/>
            <w:webHidden/>
          </w:rPr>
          <w:fldChar w:fldCharType="begin"/>
        </w:r>
        <w:r w:rsidR="00B41C96">
          <w:rPr>
            <w:noProof/>
            <w:webHidden/>
          </w:rPr>
          <w:instrText xml:space="preserve"> PAGEREF _Toc29979929 \h </w:instrText>
        </w:r>
        <w:r w:rsidR="00B41C96">
          <w:rPr>
            <w:noProof/>
            <w:webHidden/>
          </w:rPr>
        </w:r>
        <w:r w:rsidR="00B41C96">
          <w:rPr>
            <w:noProof/>
            <w:webHidden/>
          </w:rPr>
          <w:fldChar w:fldCharType="separate"/>
        </w:r>
        <w:r w:rsidR="00B41C96">
          <w:rPr>
            <w:noProof/>
            <w:webHidden/>
          </w:rPr>
          <w:t>7</w:t>
        </w:r>
        <w:r w:rsidR="00B41C96">
          <w:rPr>
            <w:noProof/>
            <w:webHidden/>
          </w:rPr>
          <w:fldChar w:fldCharType="end"/>
        </w:r>
      </w:hyperlink>
    </w:p>
    <w:p w:rsidR="00B41C96" w:rsidRDefault="004549C1">
      <w:pPr>
        <w:pStyle w:val="Tabledesillustrations"/>
        <w:tabs>
          <w:tab w:val="right" w:leader="dot" w:pos="9062"/>
        </w:tabs>
        <w:rPr>
          <w:rFonts w:asciiTheme="minorHAnsi" w:eastAsiaTheme="minorEastAsia" w:hAnsiTheme="minorHAnsi" w:cstheme="minorBidi"/>
          <w:noProof/>
          <w:lang w:eastAsia="fr-FR" w:bidi="ar-SA"/>
        </w:rPr>
      </w:pPr>
      <w:hyperlink w:anchor="_Toc29979930" w:history="1">
        <w:r w:rsidR="00B41C96" w:rsidRPr="000B148F">
          <w:rPr>
            <w:rStyle w:val="Lienhypertexte"/>
            <w:noProof/>
          </w:rPr>
          <w:t>Tableau 3 : Versions du mode Image Source</w:t>
        </w:r>
        <w:r w:rsidR="00B41C96">
          <w:rPr>
            <w:noProof/>
            <w:webHidden/>
          </w:rPr>
          <w:tab/>
        </w:r>
        <w:r w:rsidR="00B41C96">
          <w:rPr>
            <w:noProof/>
            <w:webHidden/>
          </w:rPr>
          <w:fldChar w:fldCharType="begin"/>
        </w:r>
        <w:r w:rsidR="00B41C96">
          <w:rPr>
            <w:noProof/>
            <w:webHidden/>
          </w:rPr>
          <w:instrText xml:space="preserve"> PAGEREF _Toc29979930 \h </w:instrText>
        </w:r>
        <w:r w:rsidR="00B41C96">
          <w:rPr>
            <w:noProof/>
            <w:webHidden/>
          </w:rPr>
        </w:r>
        <w:r w:rsidR="00B41C96">
          <w:rPr>
            <w:noProof/>
            <w:webHidden/>
          </w:rPr>
          <w:fldChar w:fldCharType="separate"/>
        </w:r>
        <w:r w:rsidR="00B41C96">
          <w:rPr>
            <w:noProof/>
            <w:webHidden/>
          </w:rPr>
          <w:t>10</w:t>
        </w:r>
        <w:r w:rsidR="00B41C96">
          <w:rPr>
            <w:noProof/>
            <w:webHidden/>
          </w:rPr>
          <w:fldChar w:fldCharType="end"/>
        </w:r>
      </w:hyperlink>
    </w:p>
    <w:p w:rsidR="004F18B7" w:rsidRPr="00EA53C0" w:rsidRDefault="004F18B7" w:rsidP="003307B0">
      <w:r w:rsidRPr="00EA53C0">
        <w:rPr>
          <w:color w:val="000000" w:themeColor="text1"/>
        </w:rPr>
        <w:fldChar w:fldCharType="end"/>
      </w:r>
    </w:p>
    <w:p w:rsidR="004F18B7" w:rsidRPr="00EA53C0" w:rsidRDefault="004F18B7" w:rsidP="008E23BE">
      <w:pPr>
        <w:jc w:val="center"/>
      </w:pPr>
      <w:r w:rsidRPr="00EA53C0">
        <w:br w:type="page"/>
      </w:r>
      <w:r w:rsidRPr="00EA53C0">
        <w:rPr>
          <w:b/>
          <w:u w:val="single"/>
        </w:rPr>
        <w:lastRenderedPageBreak/>
        <w:t>HISTORIQUE</w:t>
      </w:r>
    </w:p>
    <w:p w:rsidR="004F18B7" w:rsidRPr="00EA53C0" w:rsidRDefault="004F18B7" w:rsidP="003307B0"/>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6554"/>
      </w:tblGrid>
      <w:tr w:rsidR="004F18B7" w:rsidRPr="00EA53C0" w:rsidTr="00F71103">
        <w:trPr>
          <w:jc w:val="center"/>
        </w:trPr>
        <w:tc>
          <w:tcPr>
            <w:tcW w:w="1526" w:type="dxa"/>
            <w:shd w:val="clear" w:color="auto" w:fill="auto"/>
            <w:vAlign w:val="center"/>
          </w:tcPr>
          <w:p w:rsidR="004F18B7" w:rsidRPr="00EA53C0" w:rsidRDefault="004F18B7" w:rsidP="003307B0">
            <w:r w:rsidRPr="00EA53C0">
              <w:t>Version</w:t>
            </w:r>
          </w:p>
          <w:p w:rsidR="004F18B7" w:rsidRPr="00EA53C0" w:rsidRDefault="004F18B7" w:rsidP="003307B0">
            <w:r w:rsidRPr="00EA53C0">
              <w:t>Révision</w:t>
            </w:r>
          </w:p>
        </w:tc>
        <w:tc>
          <w:tcPr>
            <w:tcW w:w="1559" w:type="dxa"/>
            <w:shd w:val="clear" w:color="auto" w:fill="auto"/>
            <w:vAlign w:val="center"/>
          </w:tcPr>
          <w:p w:rsidR="004F18B7" w:rsidRPr="00EA53C0" w:rsidRDefault="004F18B7" w:rsidP="003307B0">
            <w:r w:rsidRPr="00EA53C0">
              <w:t>Date</w:t>
            </w:r>
          </w:p>
        </w:tc>
        <w:tc>
          <w:tcPr>
            <w:tcW w:w="6554" w:type="dxa"/>
            <w:shd w:val="clear" w:color="auto" w:fill="auto"/>
            <w:vAlign w:val="center"/>
          </w:tcPr>
          <w:p w:rsidR="004F18B7" w:rsidRPr="00EA53C0" w:rsidRDefault="004F18B7" w:rsidP="003307B0">
            <w:r w:rsidRPr="00EA53C0">
              <w:t>Cause et/ou nature des évolutions</w:t>
            </w:r>
          </w:p>
        </w:tc>
      </w:tr>
      <w:tr w:rsidR="004F18B7" w:rsidRPr="00EA53C0" w:rsidTr="00F71103">
        <w:trPr>
          <w:jc w:val="center"/>
        </w:trPr>
        <w:tc>
          <w:tcPr>
            <w:tcW w:w="1526" w:type="dxa"/>
            <w:shd w:val="clear" w:color="auto" w:fill="auto"/>
            <w:vAlign w:val="center"/>
          </w:tcPr>
          <w:p w:rsidR="004F18B7" w:rsidRPr="00EA53C0" w:rsidRDefault="004F18B7" w:rsidP="003307B0">
            <w:r w:rsidRPr="00EA53C0">
              <w:t>0.1</w:t>
            </w:r>
          </w:p>
        </w:tc>
        <w:tc>
          <w:tcPr>
            <w:tcW w:w="1559" w:type="dxa"/>
            <w:shd w:val="clear" w:color="auto" w:fill="auto"/>
            <w:vAlign w:val="center"/>
          </w:tcPr>
          <w:p w:rsidR="004F18B7" w:rsidRPr="00EA53C0" w:rsidRDefault="001A3CFC" w:rsidP="002229BF">
            <w:pPr>
              <w:rPr>
                <w:color w:val="FF0000"/>
              </w:rPr>
            </w:pPr>
            <w:r>
              <w:t>26/02</w:t>
            </w:r>
            <w:r w:rsidR="002229BF" w:rsidRPr="00EA53C0">
              <w:t>/2019</w:t>
            </w:r>
          </w:p>
        </w:tc>
        <w:tc>
          <w:tcPr>
            <w:tcW w:w="6554" w:type="dxa"/>
            <w:shd w:val="clear" w:color="auto" w:fill="auto"/>
          </w:tcPr>
          <w:p w:rsidR="004F18B7" w:rsidRPr="00EA53C0" w:rsidRDefault="001A3CFC" w:rsidP="003307B0">
            <w:r>
              <w:t>Création</w:t>
            </w:r>
          </w:p>
        </w:tc>
      </w:tr>
      <w:tr w:rsidR="00AE1FF7" w:rsidRPr="00EA53C0" w:rsidTr="00F71103">
        <w:trPr>
          <w:jc w:val="center"/>
        </w:trPr>
        <w:tc>
          <w:tcPr>
            <w:tcW w:w="1526" w:type="dxa"/>
            <w:shd w:val="clear" w:color="auto" w:fill="auto"/>
            <w:vAlign w:val="center"/>
          </w:tcPr>
          <w:p w:rsidR="00AE1FF7" w:rsidRPr="00EA53C0" w:rsidRDefault="00AE1FF7" w:rsidP="003307B0">
            <w:r>
              <w:t>0.2</w:t>
            </w:r>
          </w:p>
        </w:tc>
        <w:tc>
          <w:tcPr>
            <w:tcW w:w="1559" w:type="dxa"/>
            <w:shd w:val="clear" w:color="auto" w:fill="auto"/>
            <w:vAlign w:val="center"/>
          </w:tcPr>
          <w:p w:rsidR="00AE1FF7" w:rsidRDefault="00AE1FF7" w:rsidP="002229BF">
            <w:r>
              <w:t>20/03/2020</w:t>
            </w:r>
          </w:p>
        </w:tc>
        <w:tc>
          <w:tcPr>
            <w:tcW w:w="6554" w:type="dxa"/>
            <w:shd w:val="clear" w:color="auto" w:fill="auto"/>
          </w:tcPr>
          <w:p w:rsidR="00AE1FF7" w:rsidRDefault="00AE1FF7" w:rsidP="003307B0">
            <w:r>
              <w:t>Ajout des exigences et réorganisation des sections du document</w:t>
            </w:r>
          </w:p>
        </w:tc>
      </w:tr>
      <w:tr w:rsidR="007541F0" w:rsidRPr="00EA53C0" w:rsidTr="00F71103">
        <w:trPr>
          <w:jc w:val="center"/>
        </w:trPr>
        <w:tc>
          <w:tcPr>
            <w:tcW w:w="1526" w:type="dxa"/>
            <w:shd w:val="clear" w:color="auto" w:fill="auto"/>
            <w:vAlign w:val="center"/>
          </w:tcPr>
          <w:p w:rsidR="007541F0" w:rsidRDefault="007541F0" w:rsidP="003307B0">
            <w:r>
              <w:t>0.3</w:t>
            </w:r>
          </w:p>
        </w:tc>
        <w:tc>
          <w:tcPr>
            <w:tcW w:w="1559" w:type="dxa"/>
            <w:shd w:val="clear" w:color="auto" w:fill="auto"/>
            <w:vAlign w:val="center"/>
          </w:tcPr>
          <w:p w:rsidR="007541F0" w:rsidRDefault="007541F0" w:rsidP="002229BF">
            <w:r>
              <w:t>02/04/2020</w:t>
            </w:r>
          </w:p>
        </w:tc>
        <w:tc>
          <w:tcPr>
            <w:tcW w:w="6554" w:type="dxa"/>
            <w:shd w:val="clear" w:color="auto" w:fill="auto"/>
          </w:tcPr>
          <w:p w:rsidR="007541F0" w:rsidRDefault="007541F0" w:rsidP="003307B0">
            <w:r>
              <w:t>Réorganisation des sections pour une meilleure séparation ONERA/SCALIAN-DS lors de la rédaction</w:t>
            </w:r>
          </w:p>
        </w:tc>
      </w:tr>
    </w:tbl>
    <w:p w:rsidR="004F18B7" w:rsidRPr="00EA53C0" w:rsidRDefault="004F18B7" w:rsidP="003307B0"/>
    <w:p w:rsidR="004F18B7" w:rsidRPr="00EA53C0" w:rsidRDefault="004F18B7" w:rsidP="003307B0">
      <w:pPr>
        <w:pStyle w:val="Titre1"/>
      </w:pPr>
      <w:r w:rsidRPr="00EA53C0">
        <w:br w:type="page"/>
      </w:r>
      <w:bookmarkStart w:id="0" w:name="_Toc35623298"/>
      <w:r w:rsidRPr="00EA53C0">
        <w:lastRenderedPageBreak/>
        <w:t>PRESENTATION DU DOCUMENT</w:t>
      </w:r>
      <w:bookmarkEnd w:id="0"/>
    </w:p>
    <w:p w:rsidR="004F18B7" w:rsidRPr="00EA53C0" w:rsidRDefault="004F18B7" w:rsidP="003307B0">
      <w:pPr>
        <w:pStyle w:val="Titre2"/>
      </w:pPr>
      <w:bookmarkStart w:id="1" w:name="_Toc35623299"/>
      <w:r w:rsidRPr="00EA53C0">
        <w:t>Objet du document</w:t>
      </w:r>
      <w:bookmarkEnd w:id="1"/>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11"/>
        <w:gridCol w:w="7373"/>
      </w:tblGrid>
      <w:tr w:rsidR="004F18B7" w:rsidRPr="00EA53C0" w:rsidTr="00DA1C13">
        <w:tc>
          <w:tcPr>
            <w:tcW w:w="1911" w:type="dxa"/>
            <w:shd w:val="clear" w:color="auto" w:fill="CCFFCC"/>
            <w:vAlign w:val="center"/>
          </w:tcPr>
          <w:p w:rsidR="004F18B7" w:rsidRPr="00EA53C0" w:rsidRDefault="004F18B7" w:rsidP="003307B0">
            <w:r w:rsidRPr="00EA53C0">
              <w:t>Nom de l’article :</w:t>
            </w:r>
          </w:p>
        </w:tc>
        <w:tc>
          <w:tcPr>
            <w:tcW w:w="7373" w:type="dxa"/>
            <w:vAlign w:val="center"/>
          </w:tcPr>
          <w:p w:rsidR="004F18B7" w:rsidRPr="00EA53C0" w:rsidRDefault="004F18B7" w:rsidP="0098135B">
            <w:r w:rsidRPr="00EA53C0">
              <w:t>D</w:t>
            </w:r>
            <w:r w:rsidR="002229BF" w:rsidRPr="00EA53C0">
              <w:t xml:space="preserve">ossier de définition détaillé </w:t>
            </w:r>
            <w:r w:rsidR="0098135B">
              <w:t>de l’applicatif StimuSAR</w:t>
            </w:r>
          </w:p>
        </w:tc>
      </w:tr>
      <w:tr w:rsidR="004F18B7" w:rsidRPr="00EA53C0" w:rsidTr="00DA1C13">
        <w:tc>
          <w:tcPr>
            <w:tcW w:w="1911" w:type="dxa"/>
            <w:shd w:val="clear" w:color="auto" w:fill="CCFFCC"/>
            <w:vAlign w:val="center"/>
          </w:tcPr>
          <w:p w:rsidR="004F18B7" w:rsidRPr="00EA53C0" w:rsidRDefault="004F18B7" w:rsidP="003307B0">
            <w:r w:rsidRPr="00EA53C0">
              <w:t xml:space="preserve">Référence </w:t>
            </w:r>
          </w:p>
        </w:tc>
        <w:tc>
          <w:tcPr>
            <w:tcW w:w="7373" w:type="dxa"/>
            <w:vAlign w:val="center"/>
          </w:tcPr>
          <w:p w:rsidR="004F18B7" w:rsidRPr="0098135B" w:rsidRDefault="0098135B" w:rsidP="002229BF">
            <w:pPr>
              <w:rPr>
                <w:sz w:val="20"/>
                <w:lang w:eastAsia="ar-SA" w:bidi="ar-SA"/>
              </w:rPr>
            </w:pPr>
            <w:r>
              <w:rPr>
                <w:rStyle w:val="Numrodepage"/>
                <w:sz w:val="20"/>
              </w:rPr>
              <w:t>COMAREM-DD-STIMUSAR-V0.1</w:t>
            </w:r>
          </w:p>
        </w:tc>
      </w:tr>
      <w:tr w:rsidR="004F18B7" w:rsidRPr="00EA53C0" w:rsidTr="00DA1C13">
        <w:trPr>
          <w:trHeight w:val="577"/>
        </w:trPr>
        <w:tc>
          <w:tcPr>
            <w:tcW w:w="1911" w:type="dxa"/>
            <w:shd w:val="clear" w:color="auto" w:fill="CCFFCC"/>
            <w:vAlign w:val="center"/>
          </w:tcPr>
          <w:p w:rsidR="004F18B7" w:rsidRPr="00EA53C0" w:rsidRDefault="004F18B7" w:rsidP="003307B0">
            <w:r w:rsidRPr="00EA53C0">
              <w:t>Programme :</w:t>
            </w:r>
          </w:p>
        </w:tc>
        <w:tc>
          <w:tcPr>
            <w:tcW w:w="7373" w:type="dxa"/>
            <w:vAlign w:val="center"/>
          </w:tcPr>
          <w:p w:rsidR="004F18B7" w:rsidRPr="00EA53C0" w:rsidRDefault="004F18B7" w:rsidP="003307B0">
            <w:r w:rsidRPr="00EA53C0">
              <w:t>COMAREM Etape 1– COnnaissance et modélisation de référence de l’environnement MARitime en ElectroMagnétique assujetti aux aéronefs.</w:t>
            </w:r>
          </w:p>
        </w:tc>
      </w:tr>
      <w:tr w:rsidR="004F18B7" w:rsidRPr="00EA53C0" w:rsidTr="00DA1C13">
        <w:tc>
          <w:tcPr>
            <w:tcW w:w="1911" w:type="dxa"/>
            <w:shd w:val="clear" w:color="auto" w:fill="CCFFCC"/>
            <w:vAlign w:val="center"/>
          </w:tcPr>
          <w:p w:rsidR="004F18B7" w:rsidRPr="00EA53C0" w:rsidRDefault="004F18B7" w:rsidP="003307B0">
            <w:r w:rsidRPr="00EA53C0">
              <w:t>Malle documentaire</w:t>
            </w:r>
          </w:p>
        </w:tc>
        <w:tc>
          <w:tcPr>
            <w:tcW w:w="7373" w:type="dxa"/>
            <w:vAlign w:val="center"/>
          </w:tcPr>
          <w:p w:rsidR="004F18B7" w:rsidRPr="00EA53C0" w:rsidRDefault="004F18B7" w:rsidP="003307B0"/>
        </w:tc>
      </w:tr>
      <w:tr w:rsidR="004F18B7" w:rsidRPr="00EA53C0" w:rsidTr="00DA1C13">
        <w:tc>
          <w:tcPr>
            <w:tcW w:w="1911" w:type="dxa"/>
            <w:shd w:val="clear" w:color="auto" w:fill="CCFFCC"/>
            <w:vAlign w:val="center"/>
          </w:tcPr>
          <w:p w:rsidR="004F18B7" w:rsidRPr="00EA53C0" w:rsidRDefault="004F18B7" w:rsidP="003307B0">
            <w:r w:rsidRPr="00EA53C0">
              <w:t>Client :</w:t>
            </w:r>
          </w:p>
        </w:tc>
        <w:tc>
          <w:tcPr>
            <w:tcW w:w="7373" w:type="dxa"/>
            <w:vAlign w:val="center"/>
          </w:tcPr>
          <w:p w:rsidR="004F18B7" w:rsidRPr="00EA53C0" w:rsidRDefault="004F18B7" w:rsidP="003307B0">
            <w:r w:rsidRPr="00EA53C0">
              <w:t xml:space="preserve">DGA UM AMS </w:t>
            </w:r>
          </w:p>
        </w:tc>
      </w:tr>
    </w:tbl>
    <w:p w:rsidR="004F18B7" w:rsidRPr="00EA53C0" w:rsidRDefault="004F18B7" w:rsidP="003307B0">
      <w:pPr>
        <w:pStyle w:val="Paragraphedeliste"/>
      </w:pPr>
    </w:p>
    <w:p w:rsidR="004F18B7" w:rsidRPr="00EA53C0" w:rsidRDefault="004F18B7" w:rsidP="003307B0">
      <w:r w:rsidRPr="00EA53C0">
        <w:t xml:space="preserve">Ce document présente les travaux réalisés au titre de la sous-tâche </w:t>
      </w:r>
      <w:r w:rsidR="00E559E6">
        <w:t xml:space="preserve">1.5 </w:t>
      </w:r>
      <w:r w:rsidR="008E23BE" w:rsidRPr="00EA53C0">
        <w:t xml:space="preserve">de la </w:t>
      </w:r>
      <w:r w:rsidR="006C1286">
        <w:t>TF de l’avenant n°1.</w:t>
      </w:r>
    </w:p>
    <w:p w:rsidR="004F18B7" w:rsidRPr="00EA53C0" w:rsidRDefault="004F18B7" w:rsidP="003307B0"/>
    <w:p w:rsidR="003307B0" w:rsidRPr="00EA53C0" w:rsidRDefault="003307B0" w:rsidP="003307B0">
      <w:pPr>
        <w:ind w:left="709"/>
      </w:pPr>
    </w:p>
    <w:p w:rsidR="003307B0" w:rsidRPr="00EA53C0" w:rsidRDefault="003307B0" w:rsidP="003307B0">
      <w:pPr>
        <w:rPr>
          <w:i/>
          <w:lang w:eastAsia="en-US"/>
        </w:rPr>
      </w:pPr>
      <w:r w:rsidRPr="00EA53C0">
        <w:rPr>
          <w:i/>
          <w:lang w:eastAsia="en-US"/>
        </w:rPr>
        <w:t xml:space="preserve">Les principaux auteurs de ce document sont : </w:t>
      </w:r>
    </w:p>
    <w:p w:rsidR="003307B0" w:rsidRPr="00EA53C0" w:rsidRDefault="003307B0" w:rsidP="004374E2">
      <w:pPr>
        <w:numPr>
          <w:ilvl w:val="0"/>
          <w:numId w:val="6"/>
        </w:numPr>
        <w:rPr>
          <w:i/>
          <w:lang w:eastAsia="en-US"/>
        </w:rPr>
      </w:pPr>
      <w:r w:rsidRPr="00EA53C0">
        <w:rPr>
          <w:i/>
          <w:lang w:eastAsia="en-US"/>
        </w:rPr>
        <w:t xml:space="preserve">ONERA : </w:t>
      </w:r>
      <w:r w:rsidR="00826598" w:rsidRPr="00EA53C0">
        <w:t>F. WEISSGERBER</w:t>
      </w:r>
      <w:r w:rsidR="00826598" w:rsidRPr="00EA53C0" w:rsidDel="00826598">
        <w:rPr>
          <w:i/>
          <w:lang w:eastAsia="en-US"/>
        </w:rPr>
        <w:t xml:space="preserve"> </w:t>
      </w:r>
    </w:p>
    <w:p w:rsidR="003307B0" w:rsidRPr="00EA53C0" w:rsidRDefault="003307B0" w:rsidP="004374E2">
      <w:pPr>
        <w:numPr>
          <w:ilvl w:val="0"/>
          <w:numId w:val="6"/>
        </w:numPr>
        <w:rPr>
          <w:i/>
          <w:lang w:eastAsia="en-US"/>
        </w:rPr>
      </w:pPr>
      <w:r w:rsidRPr="00EA53C0">
        <w:rPr>
          <w:i/>
          <w:lang w:eastAsia="en-US"/>
        </w:rPr>
        <w:t>SCALIAN DS : R. FABBRI</w:t>
      </w:r>
    </w:p>
    <w:p w:rsidR="004F18B7" w:rsidRPr="00EA53C0" w:rsidRDefault="004F18B7" w:rsidP="003307B0"/>
    <w:p w:rsidR="003307B0" w:rsidRPr="00EA53C0" w:rsidRDefault="003307B0">
      <w:pPr>
        <w:spacing w:after="160" w:line="259" w:lineRule="auto"/>
        <w:jc w:val="left"/>
        <w:rPr>
          <w:rFonts w:cs="Times New Roman"/>
          <w:b/>
          <w:caps/>
          <w:u w:val="single"/>
        </w:rPr>
      </w:pPr>
      <w:r w:rsidRPr="00EA53C0">
        <w:br w:type="page"/>
      </w:r>
    </w:p>
    <w:p w:rsidR="004F18B7" w:rsidRPr="00EA53C0" w:rsidRDefault="004F18B7" w:rsidP="003307B0">
      <w:pPr>
        <w:pStyle w:val="Titre2"/>
      </w:pPr>
      <w:bookmarkStart w:id="2" w:name="_Toc35623300"/>
      <w:r w:rsidRPr="00EA53C0">
        <w:lastRenderedPageBreak/>
        <w:t>Documents applicables et documents de référence</w:t>
      </w:r>
      <w:bookmarkEnd w:id="2"/>
    </w:p>
    <w:p w:rsidR="004F18B7" w:rsidRPr="00EA53C0" w:rsidRDefault="004F18B7" w:rsidP="003307B0">
      <w:pPr>
        <w:pStyle w:val="Titre3"/>
      </w:pPr>
      <w:bookmarkStart w:id="3" w:name="_Toc35623301"/>
      <w:r w:rsidRPr="00EA53C0">
        <w:t>Documents applicables</w:t>
      </w:r>
      <w:bookmarkEnd w:id="3"/>
    </w:p>
    <w:tbl>
      <w:tblPr>
        <w:tblW w:w="10348" w:type="dxa"/>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387"/>
        <w:gridCol w:w="4961"/>
      </w:tblGrid>
      <w:tr w:rsidR="004F18B7" w:rsidRPr="00EA53C0" w:rsidTr="00DA1C13">
        <w:tc>
          <w:tcPr>
            <w:tcW w:w="5387" w:type="dxa"/>
            <w:shd w:val="clear" w:color="auto" w:fill="auto"/>
            <w:vAlign w:val="center"/>
          </w:tcPr>
          <w:p w:rsidR="004F18B7" w:rsidRPr="00EA53C0" w:rsidRDefault="004F18B7" w:rsidP="003307B0">
            <w:pPr>
              <w:pStyle w:val="Corpsdetexte"/>
              <w:numPr>
                <w:ilvl w:val="0"/>
                <w:numId w:val="5"/>
              </w:numPr>
            </w:pPr>
            <w:bookmarkStart w:id="4" w:name="_Ref506903316"/>
            <w:r w:rsidRPr="00EA53C0">
              <w:t>Cahier des Clauses techniques et Particulières</w:t>
            </w:r>
            <w:bookmarkEnd w:id="4"/>
          </w:p>
        </w:tc>
        <w:tc>
          <w:tcPr>
            <w:tcW w:w="4961" w:type="dxa"/>
            <w:shd w:val="clear" w:color="auto" w:fill="auto"/>
            <w:vAlign w:val="center"/>
          </w:tcPr>
          <w:p w:rsidR="004F18B7" w:rsidRPr="00F823B3" w:rsidRDefault="004F18B7" w:rsidP="003307B0">
            <w:pPr>
              <w:rPr>
                <w:lang w:val="en-US" w:eastAsia="fr-FR"/>
              </w:rPr>
            </w:pPr>
            <w:r w:rsidRPr="00F823B3">
              <w:rPr>
                <w:lang w:val="en-US" w:eastAsia="fr-FR"/>
              </w:rPr>
              <w:t>n°2017-DGA01I17002785/DO/UM AMS/ACEA</w:t>
            </w:r>
          </w:p>
          <w:p w:rsidR="004F18B7" w:rsidRPr="00EA53C0" w:rsidRDefault="004F18B7" w:rsidP="003307B0">
            <w:pPr>
              <w:pStyle w:val="Corpsdetexte"/>
            </w:pPr>
            <w:r w:rsidRPr="00EA53C0">
              <w:rPr>
                <w:lang w:eastAsia="fr-FR"/>
              </w:rPr>
              <w:t>du 27/06/2017, Version 1.0</w:t>
            </w:r>
          </w:p>
        </w:tc>
      </w:tr>
      <w:tr w:rsidR="00A654BB" w:rsidRPr="00EA53C0" w:rsidTr="00DA1C13">
        <w:tc>
          <w:tcPr>
            <w:tcW w:w="5387" w:type="dxa"/>
            <w:shd w:val="clear" w:color="auto" w:fill="auto"/>
            <w:vAlign w:val="center"/>
          </w:tcPr>
          <w:p w:rsidR="00A654BB" w:rsidRPr="00EA53C0" w:rsidRDefault="00A654BB" w:rsidP="00A654BB">
            <w:pPr>
              <w:pStyle w:val="Corpsdetexte"/>
              <w:numPr>
                <w:ilvl w:val="0"/>
                <w:numId w:val="5"/>
              </w:numPr>
            </w:pPr>
            <w:r w:rsidRPr="00EA53C0">
              <w:rPr>
                <w:iCs/>
              </w:rPr>
              <w:t>Extrait du CCTP DGA n°002/2018 DGA/DO/UM AMS/ACEA/DR du 20/07/2018 Version 1.0</w:t>
            </w:r>
          </w:p>
        </w:tc>
        <w:tc>
          <w:tcPr>
            <w:tcW w:w="4961" w:type="dxa"/>
            <w:shd w:val="clear" w:color="auto" w:fill="auto"/>
            <w:vAlign w:val="center"/>
          </w:tcPr>
          <w:p w:rsidR="00A654BB" w:rsidRPr="00E85514" w:rsidRDefault="00A654BB" w:rsidP="00A654BB">
            <w:pPr>
              <w:rPr>
                <w:lang w:eastAsia="fr-FR"/>
              </w:rPr>
            </w:pPr>
            <w:r w:rsidRPr="00EA53C0">
              <w:rPr>
                <w:iCs/>
              </w:rPr>
              <w:t>EXT-COMAREM-CCTP-DGA-20.07.2018</w:t>
            </w:r>
          </w:p>
        </w:tc>
      </w:tr>
      <w:tr w:rsidR="00A654BB" w:rsidRPr="00EA53C0" w:rsidTr="00DA1C13">
        <w:tc>
          <w:tcPr>
            <w:tcW w:w="5387" w:type="dxa"/>
            <w:shd w:val="clear" w:color="auto" w:fill="auto"/>
            <w:vAlign w:val="center"/>
          </w:tcPr>
          <w:p w:rsidR="00A654BB" w:rsidRPr="00EA53C0" w:rsidRDefault="00A654BB" w:rsidP="00A654BB">
            <w:pPr>
              <w:pStyle w:val="Corpsdetexte"/>
              <w:numPr>
                <w:ilvl w:val="0"/>
                <w:numId w:val="5"/>
              </w:numPr>
            </w:pPr>
            <w:r w:rsidRPr="00EA53C0">
              <w:t>CCTP Avenant pour  SCALIAN DS</w:t>
            </w:r>
          </w:p>
        </w:tc>
        <w:tc>
          <w:tcPr>
            <w:tcW w:w="4961" w:type="dxa"/>
            <w:shd w:val="clear" w:color="auto" w:fill="auto"/>
            <w:vAlign w:val="center"/>
          </w:tcPr>
          <w:p w:rsidR="00A654BB" w:rsidRPr="00EA53C0" w:rsidRDefault="00A654BB" w:rsidP="00A654BB">
            <w:pPr>
              <w:keepNext/>
              <w:rPr>
                <w:lang w:eastAsia="fr-FR"/>
              </w:rPr>
            </w:pPr>
            <w:r w:rsidRPr="00EA53C0">
              <w:t>COMAREM-CCTP-ALYO-1.0 du 12/02/2019</w:t>
            </w:r>
          </w:p>
        </w:tc>
      </w:tr>
    </w:tbl>
    <w:p w:rsidR="00A654BB" w:rsidRPr="00EA53C0" w:rsidRDefault="00A654BB" w:rsidP="00A654BB">
      <w:pPr>
        <w:pStyle w:val="Lgende"/>
        <w:jc w:val="center"/>
      </w:pPr>
      <w:bookmarkStart w:id="5" w:name="_Toc29979928"/>
      <w:r w:rsidRPr="00EA53C0">
        <w:t xml:space="preserve">Tableau </w:t>
      </w:r>
      <w:r w:rsidR="00A12987">
        <w:rPr>
          <w:noProof/>
        </w:rPr>
        <w:fldChar w:fldCharType="begin"/>
      </w:r>
      <w:r w:rsidR="00A12987">
        <w:rPr>
          <w:noProof/>
        </w:rPr>
        <w:instrText xml:space="preserve"> SEQ Tableau \* ARABIC </w:instrText>
      </w:r>
      <w:r w:rsidR="00A12987">
        <w:rPr>
          <w:noProof/>
        </w:rPr>
        <w:fldChar w:fldCharType="separate"/>
      </w:r>
      <w:r w:rsidR="00B41C96">
        <w:rPr>
          <w:noProof/>
        </w:rPr>
        <w:t>1</w:t>
      </w:r>
      <w:r w:rsidR="00A12987">
        <w:rPr>
          <w:noProof/>
        </w:rPr>
        <w:fldChar w:fldCharType="end"/>
      </w:r>
      <w:r w:rsidRPr="00EA53C0">
        <w:t xml:space="preserve"> : Documents applicables</w:t>
      </w:r>
      <w:bookmarkEnd w:id="5"/>
    </w:p>
    <w:p w:rsidR="004F18B7" w:rsidRPr="00370B68" w:rsidRDefault="004F18B7" w:rsidP="003307B0">
      <w:pPr>
        <w:pStyle w:val="Titre3"/>
      </w:pPr>
      <w:r w:rsidRPr="00370B68">
        <w:t xml:space="preserve"> </w:t>
      </w:r>
      <w:bookmarkStart w:id="6" w:name="_Toc35623302"/>
      <w:r w:rsidRPr="00370B68">
        <w:t>Documents de référence</w:t>
      </w:r>
      <w:bookmarkEnd w:id="6"/>
    </w:p>
    <w:tbl>
      <w:tblPr>
        <w:tblW w:w="10350" w:type="dxa"/>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387"/>
        <w:gridCol w:w="4963"/>
      </w:tblGrid>
      <w:tr w:rsidR="004F18B7" w:rsidRPr="00EA53C0" w:rsidTr="00DA1C13">
        <w:tc>
          <w:tcPr>
            <w:tcW w:w="5387" w:type="dxa"/>
            <w:shd w:val="clear" w:color="auto" w:fill="auto"/>
            <w:vAlign w:val="center"/>
          </w:tcPr>
          <w:p w:rsidR="004F18B7" w:rsidRPr="00180C57" w:rsidRDefault="004F18B7" w:rsidP="004374E2">
            <w:pPr>
              <w:numPr>
                <w:ilvl w:val="0"/>
                <w:numId w:val="7"/>
              </w:numPr>
              <w:tabs>
                <w:tab w:val="right" w:leader="dot" w:pos="6946"/>
              </w:tabs>
              <w:spacing w:before="60" w:after="60"/>
              <w:jc w:val="left"/>
            </w:pPr>
          </w:p>
        </w:tc>
        <w:tc>
          <w:tcPr>
            <w:tcW w:w="4963" w:type="dxa"/>
            <w:shd w:val="clear" w:color="auto" w:fill="auto"/>
            <w:vAlign w:val="center"/>
          </w:tcPr>
          <w:p w:rsidR="004F18B7" w:rsidRPr="00E85514" w:rsidRDefault="004F18B7" w:rsidP="003307B0">
            <w:pPr>
              <w:pStyle w:val="Corpsdetexte"/>
              <w:rPr>
                <w:lang w:eastAsia="fr-FR"/>
              </w:rPr>
            </w:pPr>
          </w:p>
        </w:tc>
      </w:tr>
      <w:tr w:rsidR="004F18B7" w:rsidRPr="00EA53C0" w:rsidTr="00DA1C13">
        <w:tc>
          <w:tcPr>
            <w:tcW w:w="5387" w:type="dxa"/>
            <w:shd w:val="clear" w:color="auto" w:fill="auto"/>
            <w:vAlign w:val="center"/>
          </w:tcPr>
          <w:p w:rsidR="004F18B7" w:rsidRPr="00EA53C0" w:rsidRDefault="004F18B7" w:rsidP="004374E2">
            <w:pPr>
              <w:pStyle w:val="Corpsdetexte"/>
              <w:numPr>
                <w:ilvl w:val="0"/>
                <w:numId w:val="7"/>
              </w:numPr>
            </w:pPr>
          </w:p>
        </w:tc>
        <w:tc>
          <w:tcPr>
            <w:tcW w:w="4963" w:type="dxa"/>
            <w:shd w:val="clear" w:color="auto" w:fill="auto"/>
            <w:vAlign w:val="center"/>
          </w:tcPr>
          <w:p w:rsidR="004F18B7" w:rsidRPr="00E85514" w:rsidRDefault="004F18B7" w:rsidP="003307B0">
            <w:pPr>
              <w:pStyle w:val="Corpsdetexte"/>
              <w:rPr>
                <w:lang w:eastAsia="fr-FR"/>
              </w:rPr>
            </w:pPr>
          </w:p>
        </w:tc>
      </w:tr>
      <w:tr w:rsidR="004F18B7" w:rsidRPr="00EA53C0" w:rsidTr="00DA1C13">
        <w:tc>
          <w:tcPr>
            <w:tcW w:w="5387" w:type="dxa"/>
            <w:shd w:val="clear" w:color="auto" w:fill="auto"/>
            <w:vAlign w:val="center"/>
          </w:tcPr>
          <w:p w:rsidR="004F18B7" w:rsidRPr="00EA53C0" w:rsidRDefault="004F18B7" w:rsidP="004374E2">
            <w:pPr>
              <w:pStyle w:val="Corpsdetexte"/>
              <w:numPr>
                <w:ilvl w:val="0"/>
                <w:numId w:val="7"/>
              </w:numPr>
            </w:pPr>
          </w:p>
        </w:tc>
        <w:tc>
          <w:tcPr>
            <w:tcW w:w="4963" w:type="dxa"/>
            <w:shd w:val="clear" w:color="auto" w:fill="auto"/>
            <w:vAlign w:val="center"/>
          </w:tcPr>
          <w:p w:rsidR="004F18B7" w:rsidRPr="00E85514" w:rsidRDefault="004F18B7" w:rsidP="00A654BB">
            <w:pPr>
              <w:pStyle w:val="Corpsdetexte"/>
              <w:keepNext/>
              <w:rPr>
                <w:lang w:eastAsia="fr-FR"/>
              </w:rPr>
            </w:pPr>
          </w:p>
        </w:tc>
      </w:tr>
    </w:tbl>
    <w:p w:rsidR="004F18B7" w:rsidRPr="00E85514" w:rsidRDefault="00A654BB" w:rsidP="00A654BB">
      <w:pPr>
        <w:pStyle w:val="Lgende"/>
        <w:jc w:val="center"/>
      </w:pPr>
      <w:bookmarkStart w:id="7" w:name="_Toc29979929"/>
      <w:r w:rsidRPr="00EA53C0">
        <w:t xml:space="preserve">Tableau </w:t>
      </w:r>
      <w:r w:rsidR="00A12987">
        <w:rPr>
          <w:noProof/>
        </w:rPr>
        <w:fldChar w:fldCharType="begin"/>
      </w:r>
      <w:r w:rsidR="00A12987">
        <w:rPr>
          <w:noProof/>
        </w:rPr>
        <w:instrText xml:space="preserve"> SEQ Tableau \* ARABIC </w:instrText>
      </w:r>
      <w:r w:rsidR="00A12987">
        <w:rPr>
          <w:noProof/>
        </w:rPr>
        <w:fldChar w:fldCharType="separate"/>
      </w:r>
      <w:r w:rsidR="00B41C96">
        <w:rPr>
          <w:noProof/>
        </w:rPr>
        <w:t>2</w:t>
      </w:r>
      <w:r w:rsidR="00A12987">
        <w:rPr>
          <w:noProof/>
        </w:rPr>
        <w:fldChar w:fldCharType="end"/>
      </w:r>
      <w:r w:rsidRPr="00EA53C0">
        <w:t xml:space="preserve"> : Documents de référence</w:t>
      </w:r>
      <w:bookmarkEnd w:id="7"/>
    </w:p>
    <w:p w:rsidR="003A29DD" w:rsidRPr="00E85514" w:rsidRDefault="003A29DD" w:rsidP="00E85514">
      <w:pPr>
        <w:pStyle w:val="Titre1"/>
      </w:pPr>
      <w:bookmarkStart w:id="8" w:name="_Toc35623303"/>
      <w:r w:rsidRPr="00E85514">
        <w:t>GLOSSAIRE</w:t>
      </w:r>
      <w:bookmarkEnd w:id="8"/>
    </w:p>
    <w:tbl>
      <w:tblPr>
        <w:tblStyle w:val="Grilledutableau"/>
        <w:tblW w:w="0" w:type="auto"/>
        <w:tblLook w:val="04A0" w:firstRow="1" w:lastRow="0" w:firstColumn="1" w:lastColumn="0" w:noHBand="0" w:noVBand="1"/>
      </w:tblPr>
      <w:tblGrid>
        <w:gridCol w:w="1853"/>
        <w:gridCol w:w="1354"/>
        <w:gridCol w:w="6081"/>
      </w:tblGrid>
      <w:tr w:rsidR="00570134" w:rsidRPr="00EA53C0" w:rsidTr="000370E3">
        <w:tc>
          <w:tcPr>
            <w:tcW w:w="1853" w:type="dxa"/>
          </w:tcPr>
          <w:p w:rsidR="00570134" w:rsidRPr="00E85514" w:rsidRDefault="00570134">
            <w:r w:rsidRPr="00E85514">
              <w:t>Durée d’acquisition</w:t>
            </w:r>
            <w:r>
              <w:t xml:space="preserve"> </w:t>
            </w:r>
          </w:p>
        </w:tc>
        <w:tc>
          <w:tcPr>
            <w:tcW w:w="1354" w:type="dxa"/>
          </w:tcPr>
          <w:p w:rsidR="00570134" w:rsidRPr="00E85514" w:rsidRDefault="00570134" w:rsidP="00D44B28">
            <w:r>
              <w:t>T</w:t>
            </w:r>
          </w:p>
        </w:tc>
        <w:tc>
          <w:tcPr>
            <w:tcW w:w="6081" w:type="dxa"/>
          </w:tcPr>
          <w:p w:rsidR="00570134" w:rsidRPr="00E85514" w:rsidRDefault="00570134" w:rsidP="00D44B28">
            <w:r w:rsidRPr="00E85514">
              <w:t xml:space="preserve">Il s’agit de l’ensemble du temps de mesure </w:t>
            </w:r>
            <w:r w:rsidRPr="00EA53C0">
              <w:t>nécessaire</w:t>
            </w:r>
            <w:r w:rsidRPr="00E85514">
              <w:t xml:space="preserve"> à la formation de l’image</w:t>
            </w:r>
            <w:r>
              <w:t xml:space="preserve"> dans sa totalité</w:t>
            </w:r>
            <w:r w:rsidRPr="00E85514">
              <w:t xml:space="preserve">. Ce </w:t>
            </w:r>
            <w:r w:rsidRPr="00EA53C0">
              <w:t>paramètre</w:t>
            </w:r>
            <w:r w:rsidRPr="00E85514">
              <w:t xml:space="preserve"> est strictement supérieur au temps d’intégration</w:t>
            </w:r>
            <w:r>
              <w:t xml:space="preserve"> en stripmap</w:t>
            </w:r>
            <w:r w:rsidRPr="00E85514">
              <w:t xml:space="preserve">. En </w:t>
            </w:r>
            <w:r w:rsidRPr="00EA53C0">
              <w:t>Spotlight</w:t>
            </w:r>
            <w:r w:rsidRPr="00E85514">
              <w:t xml:space="preserve"> durée d’acquisition et temps d’intégration seront </w:t>
            </w:r>
            <w:r w:rsidRPr="00EA53C0">
              <w:t>supposés</w:t>
            </w:r>
            <w:r w:rsidRPr="00E85514">
              <w:t xml:space="preserve"> égaux.</w:t>
            </w:r>
          </w:p>
        </w:tc>
      </w:tr>
      <w:tr w:rsidR="00F77D12" w:rsidRPr="00EA53C0" w:rsidTr="000370E3">
        <w:tc>
          <w:tcPr>
            <w:tcW w:w="1853" w:type="dxa"/>
          </w:tcPr>
          <w:p w:rsidR="00F77D12" w:rsidRPr="00E85514" w:rsidRDefault="00F77D12">
            <w:r>
              <w:t>Instant au milieu de l’acquisition</w:t>
            </w:r>
          </w:p>
        </w:tc>
        <w:tc>
          <w:tcPr>
            <w:tcW w:w="1354" w:type="dxa"/>
          </w:tcPr>
          <w:p w:rsidR="00F77D12" w:rsidRDefault="00F77D12" w:rsidP="00D44B28">
            <w:r>
              <w:t>t0</w:t>
            </w:r>
          </w:p>
        </w:tc>
        <w:tc>
          <w:tcPr>
            <w:tcW w:w="6081" w:type="dxa"/>
          </w:tcPr>
          <w:p w:rsidR="00F77D12" w:rsidRPr="00E85514" w:rsidRDefault="00F77D12" w:rsidP="00D44B28"/>
        </w:tc>
      </w:tr>
      <w:tr w:rsidR="00570134" w:rsidRPr="00EA53C0" w:rsidTr="000370E3">
        <w:tc>
          <w:tcPr>
            <w:tcW w:w="1853" w:type="dxa"/>
          </w:tcPr>
          <w:p w:rsidR="00570134" w:rsidRPr="00E85514" w:rsidRDefault="00570134">
            <w:r>
              <w:t xml:space="preserve">Longueur d’acquisition </w:t>
            </w:r>
          </w:p>
        </w:tc>
        <w:tc>
          <w:tcPr>
            <w:tcW w:w="1354" w:type="dxa"/>
          </w:tcPr>
          <w:p w:rsidR="00570134" w:rsidRPr="00E85514" w:rsidRDefault="00570134" w:rsidP="00D44B28">
            <w:r>
              <w:t>L</w:t>
            </w:r>
          </w:p>
        </w:tc>
        <w:tc>
          <w:tcPr>
            <w:tcW w:w="6081" w:type="dxa"/>
          </w:tcPr>
          <w:p w:rsidR="00570134" w:rsidRPr="00E85514" w:rsidRDefault="00415FB5" w:rsidP="00415FB5">
            <w:ins w:id="9" w:author="HOUSSAY Julien" w:date="2020-01-10T13:57:00Z">
              <w:r>
                <w:t xml:space="preserve">Il s’agit de la longueur parcourue par le porteur (supposé se déplacer en ligne droite dans un repère cartésien) pendant </w:t>
              </w:r>
            </w:ins>
            <w:ins w:id="10" w:author="HOUSSAY Julien" w:date="2020-01-10T13:58:00Z">
              <w:r>
                <w:t>la durée d’acquisition.</w:t>
              </w:r>
            </w:ins>
          </w:p>
        </w:tc>
      </w:tr>
      <w:tr w:rsidR="00570134" w:rsidRPr="00EA53C0" w:rsidTr="000370E3">
        <w:tc>
          <w:tcPr>
            <w:tcW w:w="1853" w:type="dxa"/>
          </w:tcPr>
          <w:p w:rsidR="00570134" w:rsidRPr="00E85514" w:rsidRDefault="00570134" w:rsidP="003A29DD">
            <w:r w:rsidRPr="00E85514">
              <w:t>Temps d’intégration</w:t>
            </w:r>
            <w:r>
              <w:t xml:space="preserve"> </w:t>
            </w:r>
          </w:p>
        </w:tc>
        <w:tc>
          <w:tcPr>
            <w:tcW w:w="1354" w:type="dxa"/>
          </w:tcPr>
          <w:p w:rsidR="00570134" w:rsidRDefault="00570134" w:rsidP="003A29DD">
            <w:r>
              <w:t>Ti</w:t>
            </w:r>
          </w:p>
        </w:tc>
        <w:tc>
          <w:tcPr>
            <w:tcW w:w="6081" w:type="dxa"/>
          </w:tcPr>
          <w:p w:rsidR="00570134" w:rsidRPr="00E85514" w:rsidRDefault="00570134" w:rsidP="003A29DD">
            <w:r>
              <w:t>Il s’agit du temps nécessaire à l’obtention de la résolution azimutale désirée par intégration cohérente.</w:t>
            </w:r>
          </w:p>
        </w:tc>
      </w:tr>
      <w:tr w:rsidR="00570134" w:rsidRPr="00EA53C0" w:rsidTr="000370E3">
        <w:tc>
          <w:tcPr>
            <w:tcW w:w="1853" w:type="dxa"/>
          </w:tcPr>
          <w:p w:rsidR="00570134" w:rsidRPr="00E85514" w:rsidRDefault="00570134" w:rsidP="003A29DD">
            <w:r>
              <w:t>Longueur d’intégration</w:t>
            </w:r>
          </w:p>
        </w:tc>
        <w:tc>
          <w:tcPr>
            <w:tcW w:w="1354" w:type="dxa"/>
          </w:tcPr>
          <w:p w:rsidR="00570134" w:rsidRDefault="00570134" w:rsidP="003A29DD">
            <w:r>
              <w:t>Li</w:t>
            </w:r>
          </w:p>
        </w:tc>
        <w:tc>
          <w:tcPr>
            <w:tcW w:w="6081" w:type="dxa"/>
          </w:tcPr>
          <w:p w:rsidR="00570134" w:rsidRDefault="00570134" w:rsidP="003A29DD">
            <w:r>
              <w:t>Il s’agit de la longueur parcouru</w:t>
            </w:r>
            <w:r w:rsidR="0076435E">
              <w:t>e</w:t>
            </w:r>
            <w:r>
              <w:t xml:space="preserve"> par le porteur (supposé se déplacer en ligne droite dans un repère cartésien) pendant le temps d’intégration</w:t>
            </w:r>
          </w:p>
        </w:tc>
      </w:tr>
      <w:tr w:rsidR="00570134" w:rsidRPr="00EA53C0" w:rsidTr="000370E3">
        <w:tc>
          <w:tcPr>
            <w:tcW w:w="1853" w:type="dxa"/>
          </w:tcPr>
          <w:p w:rsidR="00570134" w:rsidRPr="00E85514" w:rsidRDefault="00570134" w:rsidP="003A29DD">
            <w:r w:rsidRPr="00E85514">
              <w:t>TGL</w:t>
            </w:r>
            <w:r>
              <w:t xml:space="preserve"> - NED</w:t>
            </w:r>
          </w:p>
        </w:tc>
        <w:tc>
          <w:tcPr>
            <w:tcW w:w="1354" w:type="dxa"/>
          </w:tcPr>
          <w:p w:rsidR="00570134" w:rsidRDefault="00570134" w:rsidP="001E220F"/>
        </w:tc>
        <w:tc>
          <w:tcPr>
            <w:tcW w:w="6081" w:type="dxa"/>
          </w:tcPr>
          <w:p w:rsidR="00570134" w:rsidRPr="00E85514" w:rsidRDefault="00570134" w:rsidP="0076435E">
            <w:r>
              <w:t xml:space="preserve">Trièdre Géographique Local (FR) ou North East Down (EN). </w:t>
            </w:r>
            <w:r w:rsidRPr="00EA53C0">
              <w:t xml:space="preserve">Repère </w:t>
            </w:r>
            <w:r>
              <w:t xml:space="preserve">cartésien local </w:t>
            </w:r>
            <w:r w:rsidRPr="00EA53C0">
              <w:t xml:space="preserve">défini </w:t>
            </w:r>
            <w:r w:rsidR="0076435E">
              <w:t xml:space="preserve">par </w:t>
            </w:r>
            <w:r>
              <w:t xml:space="preserve">la verticale locale descendante et les vecteurs pointant vers le nord et l’est dans le plan tangent à la verticale locale. </w:t>
            </w:r>
          </w:p>
        </w:tc>
      </w:tr>
      <w:tr w:rsidR="00570134" w:rsidRPr="00EA53C0" w:rsidTr="000370E3">
        <w:tc>
          <w:tcPr>
            <w:tcW w:w="1853" w:type="dxa"/>
          </w:tcPr>
          <w:p w:rsidR="00570134" w:rsidRPr="00E85514" w:rsidRDefault="005D71CC" w:rsidP="003A29DD">
            <w:r>
              <w:t>Repère terrestre</w:t>
            </w:r>
          </w:p>
        </w:tc>
        <w:tc>
          <w:tcPr>
            <w:tcW w:w="1354" w:type="dxa"/>
          </w:tcPr>
          <w:p w:rsidR="00570134" w:rsidRDefault="00570134" w:rsidP="00EA53C0"/>
        </w:tc>
        <w:tc>
          <w:tcPr>
            <w:tcW w:w="6081" w:type="dxa"/>
          </w:tcPr>
          <w:p w:rsidR="00570134" w:rsidRPr="00E85514" w:rsidRDefault="005D71CC" w:rsidP="0076435E">
            <w:r>
              <w:t>Il s’agit d’un repère ayant pour origine le centre de la terre. Il peut s’agir d’un repère cartésien géocentrique (comme ECEF) ou d’un repère géographique lat, lon, alt (comme WGS84)</w:t>
            </w:r>
          </w:p>
        </w:tc>
      </w:tr>
      <w:tr w:rsidR="00570134" w:rsidRPr="00EA53C0" w:rsidTr="000370E3">
        <w:tc>
          <w:tcPr>
            <w:tcW w:w="1853" w:type="dxa"/>
          </w:tcPr>
          <w:p w:rsidR="00570134" w:rsidRPr="00E85514" w:rsidRDefault="00570134" w:rsidP="003A29DD">
            <w:r>
              <w:t>MNT- DEM</w:t>
            </w:r>
          </w:p>
        </w:tc>
        <w:tc>
          <w:tcPr>
            <w:tcW w:w="1354" w:type="dxa"/>
          </w:tcPr>
          <w:p w:rsidR="00570134" w:rsidRPr="000730F0" w:rsidDel="001E220F" w:rsidRDefault="00570134" w:rsidP="003A29DD">
            <w:pPr>
              <w:rPr>
                <w:highlight w:val="yellow"/>
              </w:rPr>
            </w:pPr>
          </w:p>
        </w:tc>
        <w:tc>
          <w:tcPr>
            <w:tcW w:w="6081" w:type="dxa"/>
          </w:tcPr>
          <w:p w:rsidR="00570134" w:rsidRPr="00E85514" w:rsidRDefault="00570134" w:rsidP="003A29DD">
            <w:r>
              <w:t>Modèle Numérique de Terrain</w:t>
            </w:r>
            <w:r w:rsidR="0076435E">
              <w:t xml:space="preserve"> (FR)</w:t>
            </w:r>
            <w:r>
              <w:t xml:space="preserve"> – Digital Elevation Model. Elevation</w:t>
            </w:r>
            <w:r w:rsidR="0076435E">
              <w:t xml:space="preserve"> (EN)</w:t>
            </w:r>
          </w:p>
        </w:tc>
      </w:tr>
      <w:tr w:rsidR="00570134" w:rsidRPr="00EA53C0" w:rsidTr="000370E3">
        <w:tc>
          <w:tcPr>
            <w:tcW w:w="1853" w:type="dxa"/>
          </w:tcPr>
          <w:p w:rsidR="00570134" w:rsidRPr="00E85514" w:rsidRDefault="00641715" w:rsidP="003A29DD">
            <w:r>
              <w:t>Dépointage</w:t>
            </w:r>
          </w:p>
        </w:tc>
        <w:tc>
          <w:tcPr>
            <w:tcW w:w="1354" w:type="dxa"/>
          </w:tcPr>
          <w:p w:rsidR="00570134" w:rsidRPr="00E85514" w:rsidRDefault="000C637E" w:rsidP="003A29DD">
            <w:r>
              <w:t>s</w:t>
            </w:r>
          </w:p>
        </w:tc>
        <w:tc>
          <w:tcPr>
            <w:tcW w:w="6081" w:type="dxa"/>
          </w:tcPr>
          <w:p w:rsidR="00570134" w:rsidRPr="00E85514" w:rsidRDefault="000C637E" w:rsidP="003A29DD">
            <w:r>
              <w:t>Angle entre la direction de visée et la direction perpendiculaire à la trajectoire. (EN) squint (FR) dépointage</w:t>
            </w:r>
          </w:p>
        </w:tc>
      </w:tr>
      <w:tr w:rsidR="000C637E" w:rsidRPr="00EA53C0" w:rsidTr="000370E3">
        <w:tc>
          <w:tcPr>
            <w:tcW w:w="1853" w:type="dxa"/>
          </w:tcPr>
          <w:p w:rsidR="000C637E" w:rsidRDefault="00641715" w:rsidP="003A29DD">
            <w:r>
              <w:t>Dépointage</w:t>
            </w:r>
            <w:r w:rsidR="000C637E">
              <w:t xml:space="preserve"> </w:t>
            </w:r>
            <w:r w:rsidR="00B41F8E">
              <w:lastRenderedPageBreak/>
              <w:t xml:space="preserve">projeté </w:t>
            </w:r>
            <w:r w:rsidR="000C637E">
              <w:t>au sol</w:t>
            </w:r>
          </w:p>
        </w:tc>
        <w:tc>
          <w:tcPr>
            <w:tcW w:w="1354" w:type="dxa"/>
          </w:tcPr>
          <w:p w:rsidR="000C637E" w:rsidRDefault="000C637E" w:rsidP="003A29DD">
            <w:r>
              <w:lastRenderedPageBreak/>
              <w:t>s’</w:t>
            </w:r>
          </w:p>
        </w:tc>
        <w:tc>
          <w:tcPr>
            <w:tcW w:w="6081" w:type="dxa"/>
          </w:tcPr>
          <w:p w:rsidR="000C637E" w:rsidRDefault="000C637E" w:rsidP="00B41F8E">
            <w:r>
              <w:t xml:space="preserve">Projection de l’angle de </w:t>
            </w:r>
            <w:r w:rsidR="00B41F8E">
              <w:t>dépointage</w:t>
            </w:r>
            <w:r>
              <w:t xml:space="preserve"> au sol. (EN) ground </w:t>
            </w:r>
            <w:r>
              <w:lastRenderedPageBreak/>
              <w:t>squint (FR) projection</w:t>
            </w:r>
            <w:r w:rsidR="00B41F8E">
              <w:t xml:space="preserve"> au sol</w:t>
            </w:r>
            <w:r>
              <w:t xml:space="preserve"> </w:t>
            </w:r>
            <w:r w:rsidR="00B41F8E">
              <w:t>du dépointage</w:t>
            </w:r>
          </w:p>
        </w:tc>
      </w:tr>
      <w:tr w:rsidR="000C637E" w:rsidRPr="00EA53C0" w:rsidTr="000370E3">
        <w:tc>
          <w:tcPr>
            <w:tcW w:w="1853" w:type="dxa"/>
          </w:tcPr>
          <w:p w:rsidR="000C637E" w:rsidRDefault="00B41F8E" w:rsidP="00B41F8E">
            <w:r>
              <w:lastRenderedPageBreak/>
              <w:t>Incidence</w:t>
            </w:r>
          </w:p>
        </w:tc>
        <w:tc>
          <w:tcPr>
            <w:tcW w:w="1354" w:type="dxa"/>
          </w:tcPr>
          <w:p w:rsidR="000C637E" w:rsidRDefault="00B41F8E" w:rsidP="003A29DD">
            <w:r>
              <w:t>t’</w:t>
            </w:r>
          </w:p>
        </w:tc>
        <w:tc>
          <w:tcPr>
            <w:tcW w:w="6081" w:type="dxa"/>
          </w:tcPr>
          <w:p w:rsidR="000C637E" w:rsidRDefault="00B41F8E" w:rsidP="003A29DD">
            <w:r>
              <w:t>Angle entre la direction de visée et la verticale (EN) angle of incidence (FR) angle d’incidence</w:t>
            </w:r>
          </w:p>
        </w:tc>
      </w:tr>
      <w:tr w:rsidR="000C637E" w:rsidRPr="00EA53C0" w:rsidTr="000370E3">
        <w:tc>
          <w:tcPr>
            <w:tcW w:w="1853" w:type="dxa"/>
          </w:tcPr>
          <w:p w:rsidR="000C637E" w:rsidRDefault="00B41F8E" w:rsidP="003A29DD">
            <w:r>
              <w:t>Incidence dans la direction perpendiculaire à la trajectoire</w:t>
            </w:r>
          </w:p>
        </w:tc>
        <w:tc>
          <w:tcPr>
            <w:tcW w:w="1354" w:type="dxa"/>
          </w:tcPr>
          <w:p w:rsidR="000C637E" w:rsidRDefault="00B41F8E" w:rsidP="003A29DD">
            <w:r>
              <w:t>t</w:t>
            </w:r>
          </w:p>
        </w:tc>
        <w:tc>
          <w:tcPr>
            <w:tcW w:w="6081" w:type="dxa"/>
          </w:tcPr>
          <w:p w:rsidR="000C637E" w:rsidRDefault="00B41F8E" w:rsidP="003A29DD">
            <w:r>
              <w:t>Projection de l’angle d’incidence, dans le plan perpendiculaire de la trajectoire. (EN) cross-track incidence angle (FR) angle d’incidence perpendiculaire à la trajectoire</w:t>
            </w:r>
          </w:p>
        </w:tc>
      </w:tr>
      <w:tr w:rsidR="000C637E" w:rsidRPr="00EA53C0" w:rsidTr="000370E3">
        <w:tc>
          <w:tcPr>
            <w:tcW w:w="1853" w:type="dxa"/>
          </w:tcPr>
          <w:p w:rsidR="000C637E" w:rsidRDefault="00111143" w:rsidP="003A29DD">
            <w:r>
              <w:t>Distance oblique</w:t>
            </w:r>
          </w:p>
        </w:tc>
        <w:tc>
          <w:tcPr>
            <w:tcW w:w="1354" w:type="dxa"/>
          </w:tcPr>
          <w:p w:rsidR="000C637E" w:rsidRDefault="00613FFF" w:rsidP="003A29DD">
            <w:r>
              <w:t>R</w:t>
            </w:r>
          </w:p>
        </w:tc>
        <w:tc>
          <w:tcPr>
            <w:tcW w:w="6081" w:type="dxa"/>
          </w:tcPr>
          <w:p w:rsidR="000C637E" w:rsidRDefault="00111143" w:rsidP="003A29DD">
            <w:r>
              <w:t>Distance entre la position du capteur à l’azimut du point et le point,  le long de la direction de visée</w:t>
            </w:r>
          </w:p>
        </w:tc>
      </w:tr>
      <w:tr w:rsidR="00447B48" w:rsidRPr="00EA53C0" w:rsidTr="000370E3">
        <w:tc>
          <w:tcPr>
            <w:tcW w:w="1853" w:type="dxa"/>
          </w:tcPr>
          <w:p w:rsidR="00447B48" w:rsidRDefault="00111143" w:rsidP="003A29DD">
            <w:r>
              <w:t>Distance oblique du point milieu de la scène</w:t>
            </w:r>
          </w:p>
        </w:tc>
        <w:tc>
          <w:tcPr>
            <w:tcW w:w="1354" w:type="dxa"/>
          </w:tcPr>
          <w:p w:rsidR="00447B48" w:rsidRDefault="00447B48" w:rsidP="003A29DD">
            <w:r>
              <w:t>R0</w:t>
            </w:r>
          </w:p>
        </w:tc>
        <w:tc>
          <w:tcPr>
            <w:tcW w:w="6081" w:type="dxa"/>
          </w:tcPr>
          <w:p w:rsidR="00447B48" w:rsidRDefault="00111143" w:rsidP="00111143">
            <w:r>
              <w:t>Distance entre la point au milieu de la scène et la position du capteur à l’azimut correspondant.</w:t>
            </w:r>
          </w:p>
        </w:tc>
      </w:tr>
      <w:tr w:rsidR="00613FFF" w:rsidRPr="00EA53C0" w:rsidTr="000370E3">
        <w:tc>
          <w:tcPr>
            <w:tcW w:w="1853" w:type="dxa"/>
          </w:tcPr>
          <w:p w:rsidR="00613FFF" w:rsidRDefault="00111143" w:rsidP="003A29DD">
            <w:r>
              <w:t>Distance au sol</w:t>
            </w:r>
          </w:p>
        </w:tc>
        <w:tc>
          <w:tcPr>
            <w:tcW w:w="1354" w:type="dxa"/>
          </w:tcPr>
          <w:p w:rsidR="00613FFF" w:rsidRDefault="00613FFF" w:rsidP="003A29DD">
            <w:r>
              <w:t>Rs</w:t>
            </w:r>
          </w:p>
        </w:tc>
        <w:tc>
          <w:tcPr>
            <w:tcW w:w="6081" w:type="dxa"/>
          </w:tcPr>
          <w:p w:rsidR="00613FFF" w:rsidRDefault="00111143" w:rsidP="003A29DD">
            <w:r>
              <w:t xml:space="preserve">Projection de la distance R au sol </w:t>
            </w:r>
          </w:p>
        </w:tc>
      </w:tr>
      <w:tr w:rsidR="00613FFF" w:rsidRPr="00EA53C0" w:rsidTr="000370E3">
        <w:tc>
          <w:tcPr>
            <w:tcW w:w="1853" w:type="dxa"/>
          </w:tcPr>
          <w:p w:rsidR="00613FFF" w:rsidRDefault="00111143" w:rsidP="003A29DD">
            <w:r>
              <w:t>Distance perpendiculaire</w:t>
            </w:r>
          </w:p>
        </w:tc>
        <w:tc>
          <w:tcPr>
            <w:tcW w:w="1354" w:type="dxa"/>
          </w:tcPr>
          <w:p w:rsidR="00613FFF" w:rsidRDefault="00613FFF" w:rsidP="003A29DD">
            <w:r>
              <w:t>R’</w:t>
            </w:r>
          </w:p>
        </w:tc>
        <w:tc>
          <w:tcPr>
            <w:tcW w:w="6081" w:type="dxa"/>
          </w:tcPr>
          <w:p w:rsidR="00613FFF" w:rsidRDefault="00111143" w:rsidP="00111143">
            <w:r>
              <w:t>Projection de la distance R le long du plan perpendiculaire à la trajectoire passant par la position du capteur correspondant à l’azimut du point</w:t>
            </w:r>
          </w:p>
        </w:tc>
      </w:tr>
      <w:tr w:rsidR="00613FFF" w:rsidRPr="00EA53C0" w:rsidTr="000370E3">
        <w:tc>
          <w:tcPr>
            <w:tcW w:w="1853" w:type="dxa"/>
          </w:tcPr>
          <w:p w:rsidR="00613FFF" w:rsidRDefault="00111143" w:rsidP="003A29DD">
            <w:r>
              <w:t>Vitesse du capteur</w:t>
            </w:r>
          </w:p>
        </w:tc>
        <w:tc>
          <w:tcPr>
            <w:tcW w:w="1354" w:type="dxa"/>
          </w:tcPr>
          <w:p w:rsidR="00613FFF" w:rsidRDefault="00917D2C" w:rsidP="003A29DD">
            <w:r>
              <w:t>vt</w:t>
            </w:r>
          </w:p>
        </w:tc>
        <w:tc>
          <w:tcPr>
            <w:tcW w:w="6081" w:type="dxa"/>
          </w:tcPr>
          <w:p w:rsidR="00613FFF" w:rsidRDefault="00111143" w:rsidP="003A29DD">
            <w:r>
              <w:t>Vitesse du capteur dans le plan x,y du NED à l’instant choisi par l’utilisateur comme étant la position centrale de la trajectoire.</w:t>
            </w:r>
          </w:p>
        </w:tc>
      </w:tr>
      <w:tr w:rsidR="0065599D" w:rsidRPr="00EA53C0" w:rsidTr="000370E3">
        <w:tc>
          <w:tcPr>
            <w:tcW w:w="1853" w:type="dxa"/>
          </w:tcPr>
          <w:p w:rsidR="0065599D" w:rsidRDefault="00111143" w:rsidP="003A29DD">
            <w:r>
              <w:t>Ouverture angulaire de l’antenne en azimut</w:t>
            </w:r>
          </w:p>
        </w:tc>
        <w:tc>
          <w:tcPr>
            <w:tcW w:w="1354" w:type="dxa"/>
          </w:tcPr>
          <w:p w:rsidR="0065599D" w:rsidRDefault="0065599D" w:rsidP="003A29DD">
            <w:r>
              <w:t>theta3dBAz</w:t>
            </w:r>
          </w:p>
        </w:tc>
        <w:tc>
          <w:tcPr>
            <w:tcW w:w="6081" w:type="dxa"/>
          </w:tcPr>
          <w:p w:rsidR="0065599D" w:rsidRDefault="00111143" w:rsidP="00FC5BB1">
            <w:r>
              <w:t>S</w:t>
            </w:r>
            <w:r w:rsidR="00FC5BB1">
              <w:t xml:space="preserve">implification du lobe d’antenne. Angle paramétrant le sommet  du triangle de visibilité dans le plan de visée : ce qui est dans le triangle est vu, ce qui est hors du triangle n’est pas vu. </w:t>
            </w:r>
          </w:p>
        </w:tc>
      </w:tr>
      <w:tr w:rsidR="00116A77" w:rsidRPr="00EA53C0" w:rsidTr="000370E3">
        <w:tc>
          <w:tcPr>
            <w:tcW w:w="1853" w:type="dxa"/>
          </w:tcPr>
          <w:p w:rsidR="00116A77" w:rsidRDefault="00116A77" w:rsidP="003A29DD">
            <w:r>
              <w:t>Azimut</w:t>
            </w:r>
          </w:p>
        </w:tc>
        <w:tc>
          <w:tcPr>
            <w:tcW w:w="1354" w:type="dxa"/>
          </w:tcPr>
          <w:p w:rsidR="00116A77" w:rsidRDefault="00116A77" w:rsidP="003A29DD">
            <w:r>
              <w:t>A</w:t>
            </w:r>
          </w:p>
        </w:tc>
        <w:tc>
          <w:tcPr>
            <w:tcW w:w="6081" w:type="dxa"/>
          </w:tcPr>
          <w:p w:rsidR="00116A77" w:rsidRDefault="00116A77" w:rsidP="00FC5BB1">
            <w:pPr>
              <w:rPr>
                <w:sz w:val="24"/>
                <w:szCs w:val="24"/>
              </w:rPr>
            </w:pPr>
            <w:r>
              <w:rPr>
                <w:sz w:val="24"/>
                <w:szCs w:val="24"/>
              </w:rPr>
              <w:t xml:space="preserve">Pour chaque diffuseur, l’azimut A corresopnd à la valeur du paramètre correspondant au </w:t>
            </w:r>
            <w:r w:rsidRPr="00C533D9">
              <w:rPr>
                <w:sz w:val="24"/>
                <w:szCs w:val="24"/>
              </w:rPr>
              <w:t>milieu de l</w:t>
            </w:r>
            <w:r>
              <w:rPr>
                <w:sz w:val="24"/>
                <w:szCs w:val="24"/>
              </w:rPr>
              <w:t>a</w:t>
            </w:r>
            <w:r w:rsidRPr="00C533D9">
              <w:rPr>
                <w:sz w:val="24"/>
                <w:szCs w:val="24"/>
              </w:rPr>
              <w:t xml:space="preserve"> longueur d’intégration Li</w:t>
            </w:r>
            <w:r>
              <w:rPr>
                <w:sz w:val="24"/>
                <w:szCs w:val="24"/>
              </w:rPr>
              <w:t xml:space="preserve"> sur la trajectoire définie comme une droite paramétrique traj(A) = P0 + A </w:t>
            </w:r>
            <w:r w:rsidRPr="00FC01B2">
              <w:rPr>
                <w:b/>
                <w:sz w:val="24"/>
                <w:szCs w:val="24"/>
              </w:rPr>
              <w:t>vt</w:t>
            </w:r>
            <w:r>
              <w:rPr>
                <w:sz w:val="24"/>
                <w:szCs w:val="24"/>
              </w:rPr>
              <w:t>/norm(</w:t>
            </w:r>
            <w:r w:rsidRPr="00FC01B2">
              <w:rPr>
                <w:b/>
                <w:sz w:val="24"/>
                <w:szCs w:val="24"/>
              </w:rPr>
              <w:t>vt</w:t>
            </w:r>
            <w:r>
              <w:rPr>
                <w:sz w:val="24"/>
                <w:szCs w:val="24"/>
              </w:rPr>
              <w:t xml:space="preserve">) avec P0 la position initiale du capteur. </w:t>
            </w:r>
          </w:p>
          <w:p w:rsidR="00116A77" w:rsidRDefault="00116A77" w:rsidP="00FC5BB1">
            <w:r>
              <w:rPr>
                <w:sz w:val="24"/>
                <w:szCs w:val="24"/>
              </w:rPr>
              <w:t>A est donc en mètre</w:t>
            </w:r>
          </w:p>
        </w:tc>
      </w:tr>
      <w:tr w:rsidR="00386FCA" w:rsidRPr="00EA53C0" w:rsidTr="000370E3">
        <w:tc>
          <w:tcPr>
            <w:tcW w:w="1853" w:type="dxa"/>
          </w:tcPr>
          <w:p w:rsidR="00386FCA" w:rsidRDefault="00386FCA" w:rsidP="003A29DD">
            <w:r>
              <w:t xml:space="preserve">Point Azimut </w:t>
            </w:r>
          </w:p>
        </w:tc>
        <w:tc>
          <w:tcPr>
            <w:tcW w:w="1354" w:type="dxa"/>
          </w:tcPr>
          <w:p w:rsidR="00386FCA" w:rsidRDefault="00386FCA" w:rsidP="003A29DD">
            <w:r>
              <w:t>Pa</w:t>
            </w:r>
          </w:p>
        </w:tc>
        <w:tc>
          <w:tcPr>
            <w:tcW w:w="6081" w:type="dxa"/>
          </w:tcPr>
          <w:p w:rsidR="00386FCA" w:rsidRDefault="00386FCA" w:rsidP="00FC5BB1">
            <w:pPr>
              <w:rPr>
                <w:sz w:val="24"/>
                <w:szCs w:val="24"/>
              </w:rPr>
            </w:pPr>
            <w:r>
              <w:rPr>
                <w:sz w:val="24"/>
                <w:szCs w:val="24"/>
              </w:rPr>
              <w:t xml:space="preserve">Point de la trajectoire correspondant à l’azimut A : Pa = P0+A </w:t>
            </w:r>
            <w:r w:rsidRPr="00FC01B2">
              <w:rPr>
                <w:b/>
                <w:sz w:val="24"/>
                <w:szCs w:val="24"/>
              </w:rPr>
              <w:t>vt</w:t>
            </w:r>
            <w:r>
              <w:rPr>
                <w:sz w:val="24"/>
                <w:szCs w:val="24"/>
              </w:rPr>
              <w:t>/norm(</w:t>
            </w:r>
            <w:r w:rsidRPr="00FC01B2">
              <w:rPr>
                <w:b/>
                <w:sz w:val="24"/>
                <w:szCs w:val="24"/>
              </w:rPr>
              <w:t>vt</w:t>
            </w:r>
            <w:r>
              <w:rPr>
                <w:sz w:val="24"/>
                <w:szCs w:val="24"/>
              </w:rPr>
              <w:t>)</w:t>
            </w:r>
          </w:p>
        </w:tc>
      </w:tr>
      <w:tr w:rsidR="009B47CC" w:rsidRPr="00EA53C0" w:rsidTr="000370E3">
        <w:tc>
          <w:tcPr>
            <w:tcW w:w="1853" w:type="dxa"/>
          </w:tcPr>
          <w:p w:rsidR="009B47CC" w:rsidRDefault="009B47CC" w:rsidP="003A29DD">
            <w:r>
              <w:t xml:space="preserve">Fauchée </w:t>
            </w:r>
          </w:p>
        </w:tc>
        <w:tc>
          <w:tcPr>
            <w:tcW w:w="1354" w:type="dxa"/>
          </w:tcPr>
          <w:p w:rsidR="009B47CC" w:rsidRDefault="009B47CC" w:rsidP="003A29DD">
            <w:r>
              <w:t>F</w:t>
            </w:r>
          </w:p>
        </w:tc>
        <w:tc>
          <w:tcPr>
            <w:tcW w:w="6081" w:type="dxa"/>
          </w:tcPr>
          <w:p w:rsidR="009B47CC" w:rsidRDefault="009B47CC" w:rsidP="00FC5BB1">
            <w:pPr>
              <w:rPr>
                <w:sz w:val="24"/>
                <w:szCs w:val="24"/>
              </w:rPr>
            </w:pPr>
          </w:p>
        </w:tc>
      </w:tr>
      <w:tr w:rsidR="009B47CC" w:rsidRPr="00EA53C0" w:rsidTr="000370E3">
        <w:tc>
          <w:tcPr>
            <w:tcW w:w="1853" w:type="dxa"/>
          </w:tcPr>
          <w:p w:rsidR="009B47CC" w:rsidRDefault="009B47CC" w:rsidP="003A29DD">
            <w:r>
              <w:t>Fauchée Azimut</w:t>
            </w:r>
          </w:p>
        </w:tc>
        <w:tc>
          <w:tcPr>
            <w:tcW w:w="1354" w:type="dxa"/>
          </w:tcPr>
          <w:p w:rsidR="009B47CC" w:rsidRDefault="009B47CC" w:rsidP="003A29DD">
            <w:r>
              <w:t>Fa</w:t>
            </w:r>
          </w:p>
        </w:tc>
        <w:tc>
          <w:tcPr>
            <w:tcW w:w="6081" w:type="dxa"/>
          </w:tcPr>
          <w:p w:rsidR="009B47CC" w:rsidRDefault="009B47CC" w:rsidP="00FC5BB1">
            <w:pPr>
              <w:rPr>
                <w:sz w:val="24"/>
                <w:szCs w:val="24"/>
              </w:rPr>
            </w:pPr>
          </w:p>
        </w:tc>
      </w:tr>
    </w:tbl>
    <w:p w:rsidR="00E0155C" w:rsidRPr="00E85514" w:rsidDel="00E0155C" w:rsidRDefault="00E0155C" w:rsidP="00EA4DF5">
      <w:pPr>
        <w:rPr>
          <w:del w:id="11" w:author="fweissge" w:date="2020-01-20T09:09:00Z"/>
        </w:rPr>
      </w:pPr>
    </w:p>
    <w:p w:rsidR="00692DBA" w:rsidRPr="00E85514" w:rsidRDefault="00692DBA"/>
    <w:p w:rsidR="004F18B7" w:rsidRPr="00EA53C0" w:rsidRDefault="004F18B7" w:rsidP="003307B0">
      <w:pPr>
        <w:pStyle w:val="Titre1"/>
      </w:pPr>
      <w:bookmarkStart w:id="12" w:name="_Toc35623304"/>
      <w:r w:rsidRPr="00EA53C0">
        <w:t>I</w:t>
      </w:r>
      <w:r w:rsidR="00F865B3" w:rsidRPr="00EA53C0">
        <w:t>ntroduction</w:t>
      </w:r>
      <w:bookmarkEnd w:id="12"/>
    </w:p>
    <w:p w:rsidR="00FC7B82" w:rsidRPr="0098135B" w:rsidRDefault="00FC7B82" w:rsidP="00FC7B82">
      <w:pPr>
        <w:pStyle w:val="Titre2"/>
      </w:pPr>
      <w:bookmarkStart w:id="13" w:name="_Toc35623305"/>
      <w:r w:rsidRPr="00370B68">
        <w:t xml:space="preserve">Présentation </w:t>
      </w:r>
      <w:r w:rsidR="0031001F">
        <w:t>de</w:t>
      </w:r>
      <w:r w:rsidR="0098135B">
        <w:t xml:space="preserve"> </w:t>
      </w:r>
      <w:r w:rsidR="00596262">
        <w:t>l</w:t>
      </w:r>
      <w:r w:rsidR="0098135B">
        <w:t>’applicatif StimuSAR</w:t>
      </w:r>
      <w:bookmarkEnd w:id="13"/>
    </w:p>
    <w:p w:rsidR="00A654BB" w:rsidRDefault="00A654BB" w:rsidP="00A654BB">
      <w:pPr>
        <w:pStyle w:val="Titre2"/>
      </w:pPr>
      <w:bookmarkStart w:id="14" w:name="_Toc35623306"/>
      <w:r w:rsidRPr="00EA53C0">
        <w:t>But</w:t>
      </w:r>
      <w:r w:rsidR="00FC7B82" w:rsidRPr="00EA53C0">
        <w:t xml:space="preserve"> du document</w:t>
      </w:r>
      <w:bookmarkEnd w:id="14"/>
      <w:r w:rsidRPr="00EA53C0">
        <w:t xml:space="preserve"> </w:t>
      </w:r>
    </w:p>
    <w:p w:rsidR="003D2AE1" w:rsidRPr="003D2AE1" w:rsidRDefault="003D2AE1" w:rsidP="003D2AE1">
      <w:pPr>
        <w:pStyle w:val="Titre2"/>
      </w:pPr>
      <w:bookmarkStart w:id="15" w:name="_Toc35623307"/>
      <w:r w:rsidRPr="00E85514">
        <w:t>Schémas de synthèse du processus</w:t>
      </w:r>
      <w:bookmarkEnd w:id="15"/>
    </w:p>
    <w:p w:rsidR="00A654BB" w:rsidRPr="00370B68" w:rsidRDefault="00A654BB" w:rsidP="00A654BB">
      <w:pPr>
        <w:pStyle w:val="Titre2"/>
      </w:pPr>
      <w:bookmarkStart w:id="16" w:name="_Toc35623308"/>
      <w:r w:rsidRPr="00370B68">
        <w:t>Versions</w:t>
      </w:r>
      <w:bookmarkEnd w:id="16"/>
    </w:p>
    <w:p w:rsidR="00CD54F2" w:rsidRPr="0006151B" w:rsidRDefault="00A654BB" w:rsidP="00A654BB">
      <w:r w:rsidRPr="00180C57">
        <w:t xml:space="preserve">Le mode image source sera intégré à COMAREM en plusieurs versions. </w:t>
      </w:r>
    </w:p>
    <w:p w:rsidR="00A654BB" w:rsidRPr="00EA53C0" w:rsidRDefault="00A654BB" w:rsidP="00A654BB">
      <w:r w:rsidRPr="00EA53C0">
        <w:t>Initialement prévu pour être intégré dans STIMUSAR, il sera dans un premier temps intégré dans l’application PATMAR pour pouvoir être mis en œuvre (les travaux STIMUSAR étant non commencés).</w:t>
      </w:r>
    </w:p>
    <w:p w:rsidR="00A654BB" w:rsidRPr="00EA53C0" w:rsidRDefault="00A654BB" w:rsidP="00A654BB"/>
    <w:tbl>
      <w:tblPr>
        <w:tblStyle w:val="Grilledutableau"/>
        <w:tblW w:w="9209" w:type="dxa"/>
        <w:tblLook w:val="04A0" w:firstRow="1" w:lastRow="0" w:firstColumn="1" w:lastColumn="0" w:noHBand="0" w:noVBand="1"/>
      </w:tblPr>
      <w:tblGrid>
        <w:gridCol w:w="1146"/>
        <w:gridCol w:w="8063"/>
      </w:tblGrid>
      <w:tr w:rsidR="00A654BB" w:rsidRPr="00EA53C0" w:rsidTr="00A654BB">
        <w:tc>
          <w:tcPr>
            <w:tcW w:w="1146" w:type="dxa"/>
            <w:shd w:val="clear" w:color="auto" w:fill="E7E6E6" w:themeFill="background2"/>
          </w:tcPr>
          <w:p w:rsidR="00A654BB" w:rsidRPr="00EA53C0" w:rsidRDefault="00A654BB" w:rsidP="00A654BB">
            <w:pPr>
              <w:jc w:val="center"/>
              <w:rPr>
                <w:b/>
              </w:rPr>
            </w:pPr>
            <w:r w:rsidRPr="00EA53C0">
              <w:rPr>
                <w:b/>
              </w:rPr>
              <w:t>Version</w:t>
            </w:r>
            <w:r w:rsidR="004106A3" w:rsidRPr="00EA53C0">
              <w:rPr>
                <w:b/>
              </w:rPr>
              <w:t>s</w:t>
            </w:r>
          </w:p>
        </w:tc>
        <w:tc>
          <w:tcPr>
            <w:tcW w:w="8063" w:type="dxa"/>
            <w:shd w:val="clear" w:color="auto" w:fill="E7E6E6" w:themeFill="background2"/>
          </w:tcPr>
          <w:p w:rsidR="00A654BB" w:rsidRPr="00EA53C0" w:rsidRDefault="00A654BB" w:rsidP="00A654BB">
            <w:pPr>
              <w:jc w:val="center"/>
              <w:rPr>
                <w:b/>
              </w:rPr>
            </w:pPr>
            <w:r w:rsidRPr="00EA53C0">
              <w:rPr>
                <w:b/>
              </w:rPr>
              <w:t>Fonctionnalités</w:t>
            </w:r>
          </w:p>
        </w:tc>
      </w:tr>
      <w:tr w:rsidR="00A654BB" w:rsidRPr="00EA53C0" w:rsidTr="004106A3">
        <w:tc>
          <w:tcPr>
            <w:tcW w:w="1146" w:type="dxa"/>
            <w:vAlign w:val="center"/>
          </w:tcPr>
          <w:p w:rsidR="00A654BB" w:rsidRPr="00EA53C0" w:rsidRDefault="00A654BB" w:rsidP="004106A3">
            <w:pPr>
              <w:jc w:val="center"/>
            </w:pPr>
            <w:r w:rsidRPr="00EA53C0">
              <w:lastRenderedPageBreak/>
              <w:t>V1</w:t>
            </w:r>
          </w:p>
        </w:tc>
        <w:tc>
          <w:tcPr>
            <w:tcW w:w="8063" w:type="dxa"/>
          </w:tcPr>
          <w:p w:rsidR="00A654BB" w:rsidRPr="00EA53C0" w:rsidRDefault="00CA0A86" w:rsidP="00A654BB">
            <w:r>
              <w:t>Mode image Source, visualisation, projection sur un MNT, rebouclage sur pruidt image, guidage générique, demande de prise d’image</w:t>
            </w:r>
          </w:p>
        </w:tc>
      </w:tr>
      <w:tr w:rsidR="00A654BB" w:rsidRPr="00EA53C0" w:rsidTr="004106A3">
        <w:tc>
          <w:tcPr>
            <w:tcW w:w="1146" w:type="dxa"/>
            <w:vAlign w:val="center"/>
          </w:tcPr>
          <w:p w:rsidR="00A654BB" w:rsidRPr="00EA53C0" w:rsidRDefault="00A654BB" w:rsidP="004106A3">
            <w:pPr>
              <w:jc w:val="center"/>
            </w:pPr>
            <w:r w:rsidRPr="00EA53C0">
              <w:t>V2</w:t>
            </w:r>
          </w:p>
        </w:tc>
        <w:tc>
          <w:tcPr>
            <w:tcW w:w="8063" w:type="dxa"/>
          </w:tcPr>
          <w:p w:rsidR="00A654BB" w:rsidRPr="00EA53C0" w:rsidRDefault="00CA0A86" w:rsidP="00A654BB">
            <w:pPr>
              <w:keepNext/>
            </w:pPr>
            <w:r>
              <w:t>Signaux IQ, focalisation générique</w:t>
            </w:r>
          </w:p>
        </w:tc>
      </w:tr>
      <w:tr w:rsidR="00D332AA" w:rsidRPr="00EA53C0" w:rsidTr="004106A3">
        <w:trPr>
          <w:ins w:id="17" w:author="fweissge" w:date="2020-02-11T08:57:00Z"/>
        </w:trPr>
        <w:tc>
          <w:tcPr>
            <w:tcW w:w="1146" w:type="dxa"/>
            <w:vAlign w:val="center"/>
          </w:tcPr>
          <w:p w:rsidR="00D332AA" w:rsidRPr="00EA53C0" w:rsidRDefault="00CA0A86" w:rsidP="004106A3">
            <w:pPr>
              <w:jc w:val="center"/>
              <w:rPr>
                <w:ins w:id="18" w:author="fweissge" w:date="2020-02-11T08:57:00Z"/>
              </w:rPr>
            </w:pPr>
            <w:r>
              <w:t>V2+</w:t>
            </w:r>
          </w:p>
        </w:tc>
        <w:tc>
          <w:tcPr>
            <w:tcW w:w="8063" w:type="dxa"/>
          </w:tcPr>
          <w:p w:rsidR="00D332AA" w:rsidRPr="00EA53C0" w:rsidRDefault="00D332AA" w:rsidP="00A654BB">
            <w:pPr>
              <w:keepNext/>
              <w:rPr>
                <w:ins w:id="19" w:author="fweissge" w:date="2020-02-11T08:57:00Z"/>
              </w:rPr>
            </w:pPr>
          </w:p>
        </w:tc>
      </w:tr>
    </w:tbl>
    <w:p w:rsidR="00EB1F24" w:rsidRPr="0006151B" w:rsidRDefault="00A654BB" w:rsidP="004C42E9">
      <w:pPr>
        <w:pStyle w:val="Lgende"/>
        <w:jc w:val="center"/>
      </w:pPr>
      <w:bookmarkStart w:id="20" w:name="_Toc29979930"/>
      <w:r w:rsidRPr="00EA53C0">
        <w:t xml:space="preserve">Tableau </w:t>
      </w:r>
      <w:r w:rsidR="00A12987">
        <w:rPr>
          <w:noProof/>
        </w:rPr>
        <w:fldChar w:fldCharType="begin"/>
      </w:r>
      <w:r w:rsidR="00A12987">
        <w:rPr>
          <w:noProof/>
        </w:rPr>
        <w:instrText xml:space="preserve"> SEQ Tableau \* ARABIC </w:instrText>
      </w:r>
      <w:r w:rsidR="00A12987">
        <w:rPr>
          <w:noProof/>
        </w:rPr>
        <w:fldChar w:fldCharType="separate"/>
      </w:r>
      <w:r w:rsidR="00B41C96">
        <w:rPr>
          <w:noProof/>
        </w:rPr>
        <w:t>3</w:t>
      </w:r>
      <w:r w:rsidR="00A12987">
        <w:rPr>
          <w:noProof/>
        </w:rPr>
        <w:fldChar w:fldCharType="end"/>
      </w:r>
      <w:r w:rsidRPr="00EA53C0">
        <w:t xml:space="preserve"> : Versions d</w:t>
      </w:r>
      <w:bookmarkEnd w:id="20"/>
      <w:r w:rsidR="0019423D">
        <w:t>e l’applicatif STIMUSAR</w:t>
      </w:r>
    </w:p>
    <w:p w:rsidR="00A654BB" w:rsidRPr="00EA53C0" w:rsidRDefault="00A654BB" w:rsidP="00A654BB">
      <w:pPr>
        <w:pStyle w:val="Titre2"/>
      </w:pPr>
      <w:bookmarkStart w:id="21" w:name="_Toc35623309"/>
      <w:r w:rsidRPr="00EA53C0">
        <w:t>Hypothèses et Limites</w:t>
      </w:r>
      <w:bookmarkEnd w:id="21"/>
    </w:p>
    <w:p w:rsidR="00C8595B" w:rsidRPr="00C8595B" w:rsidRDefault="00C8595B" w:rsidP="00C8595B">
      <w:bookmarkStart w:id="22" w:name="_Toc25760822"/>
      <w:bookmarkEnd w:id="22"/>
    </w:p>
    <w:p w:rsidR="0019423D" w:rsidRPr="0019423D" w:rsidRDefault="0019423D" w:rsidP="0019423D">
      <w:bookmarkStart w:id="23" w:name="_Toc22812368"/>
      <w:bookmarkEnd w:id="23"/>
    </w:p>
    <w:p w:rsidR="00A70359" w:rsidRDefault="00A70359" w:rsidP="00A70359">
      <w:pPr>
        <w:pStyle w:val="Titre1"/>
      </w:pPr>
      <w:bookmarkStart w:id="24" w:name="_Toc29979894"/>
      <w:bookmarkStart w:id="25" w:name="_Toc35623310"/>
      <w:bookmarkEnd w:id="24"/>
      <w:r>
        <w:t>Aide au paramétrage des acquisitions</w:t>
      </w:r>
      <w:bookmarkEnd w:id="25"/>
      <w:r w:rsidR="00074FBB">
        <w:t xml:space="preserve"> </w:t>
      </w:r>
    </w:p>
    <w:p w:rsidR="00A70359" w:rsidRDefault="00DF6E6F" w:rsidP="00DF6E6F">
      <w:pPr>
        <w:pStyle w:val="Titre2"/>
      </w:pPr>
      <w:bookmarkStart w:id="26" w:name="_Toc35623311"/>
      <w:r>
        <w:t>Mode striptmap</w:t>
      </w:r>
      <w:r w:rsidR="00D75464">
        <w:t xml:space="preserve"> (V1)</w:t>
      </w:r>
      <w:bookmarkEnd w:id="26"/>
    </w:p>
    <w:p w:rsidR="00406619" w:rsidRDefault="00406619" w:rsidP="00406619">
      <w:pPr>
        <w:pStyle w:val="Titre3"/>
      </w:pPr>
      <w:bookmarkStart w:id="27" w:name="_Toc35623312"/>
      <w:r>
        <w:t>Rappel des exigences</w:t>
      </w:r>
      <w:bookmarkEnd w:id="27"/>
      <w:r>
        <w:t xml:space="preserve"> </w:t>
      </w:r>
    </w:p>
    <w:p w:rsidR="00406619" w:rsidRPr="00406619" w:rsidRDefault="00406619" w:rsidP="00406619">
      <w:pPr>
        <w:rPr>
          <w:lang w:eastAsia="ar-SA"/>
        </w:rPr>
      </w:pPr>
      <w:r>
        <w:rPr>
          <w:lang w:eastAsia="ar-SA"/>
        </w:rPr>
        <w:t xml:space="preserve">Ta-121 : </w:t>
      </w:r>
      <w:r>
        <w:t>Le stimulateur STIMUSAR doit permettre via des paramétrages simples de réaliser les principaux modes radar d’utilisation suivants </w:t>
      </w:r>
      <w:r w:rsidR="00E67200">
        <w:t>: La surveillance grand champ latérale ou faiblement dépointée en trajectoire rectiligne (avec pente éventuellement) </w:t>
      </w:r>
    </w:p>
    <w:p w:rsidR="00DF6E6F" w:rsidRDefault="00DF6E6F" w:rsidP="00DF6E6F">
      <w:pPr>
        <w:pStyle w:val="Titre2"/>
      </w:pPr>
      <w:bookmarkStart w:id="28" w:name="_Toc35623313"/>
      <w:r>
        <w:t>Mode Spotlight</w:t>
      </w:r>
      <w:r w:rsidR="00D75464">
        <w:t xml:space="preserve"> (V</w:t>
      </w:r>
      <w:r w:rsidR="00DC5C15">
        <w:t>1</w:t>
      </w:r>
      <w:r w:rsidR="00D75464">
        <w:t>)</w:t>
      </w:r>
      <w:bookmarkEnd w:id="28"/>
    </w:p>
    <w:p w:rsidR="00406619" w:rsidRDefault="00406619" w:rsidP="00406619">
      <w:pPr>
        <w:pStyle w:val="Titre3"/>
      </w:pPr>
      <w:bookmarkStart w:id="29" w:name="_Toc35623314"/>
      <w:r>
        <w:t>Rappel des exigences</w:t>
      </w:r>
      <w:bookmarkEnd w:id="29"/>
      <w:r>
        <w:t xml:space="preserve"> </w:t>
      </w:r>
    </w:p>
    <w:p w:rsidR="00406619" w:rsidRPr="00406619" w:rsidRDefault="00406619" w:rsidP="00406619">
      <w:pPr>
        <w:rPr>
          <w:lang w:eastAsia="ar-SA"/>
        </w:rPr>
      </w:pPr>
      <w:r>
        <w:rPr>
          <w:lang w:eastAsia="ar-SA"/>
        </w:rPr>
        <w:t xml:space="preserve">Ta-121 : </w:t>
      </w:r>
      <w:r>
        <w:t>Le stimulateur STIMUSAR doit permettre via des paramétrages simples de réaliser les principaux modes radar d’utilisation suivants </w:t>
      </w:r>
      <w:r w:rsidR="00E67200">
        <w:t>La surveillance haute résolution sur petite zone (mode spot latéral ou faiblement dépointé)</w:t>
      </w:r>
      <w:r w:rsidR="00E67200" w:rsidRPr="00136F96">
        <w:t xml:space="preserve"> </w:t>
      </w:r>
      <w:r w:rsidR="00E67200">
        <w:t>en trajectoire rectiligne (avec pente éventuellement) </w:t>
      </w:r>
    </w:p>
    <w:p w:rsidR="00406619" w:rsidRPr="00406619" w:rsidRDefault="00406619" w:rsidP="00406619"/>
    <w:p w:rsidR="00DF6E6F" w:rsidRDefault="00DF6E6F" w:rsidP="00DF6E6F">
      <w:pPr>
        <w:pStyle w:val="Titre2"/>
      </w:pPr>
      <w:bookmarkStart w:id="30" w:name="_Toc35623315"/>
      <w:r>
        <w:t>Designation d’objectif sol</w:t>
      </w:r>
      <w:r w:rsidR="00E67200">
        <w:t xml:space="preserve"> et guidage terminal</w:t>
      </w:r>
      <w:r w:rsidR="00D75464">
        <w:t xml:space="preserve"> (V</w:t>
      </w:r>
      <w:r w:rsidR="00DC5C15">
        <w:t>1</w:t>
      </w:r>
      <w:r w:rsidR="00D75464">
        <w:t>)</w:t>
      </w:r>
      <w:bookmarkEnd w:id="30"/>
    </w:p>
    <w:p w:rsidR="00406619" w:rsidRDefault="00406619" w:rsidP="00406619">
      <w:pPr>
        <w:pStyle w:val="Titre3"/>
      </w:pPr>
      <w:bookmarkStart w:id="31" w:name="_Toc35623316"/>
      <w:r>
        <w:t>Rappel des exigences</w:t>
      </w:r>
      <w:bookmarkEnd w:id="31"/>
      <w:r>
        <w:t xml:space="preserve"> </w:t>
      </w:r>
    </w:p>
    <w:p w:rsidR="00406619" w:rsidRPr="00406619" w:rsidRDefault="00406619" w:rsidP="009E4A28">
      <w:pPr>
        <w:spacing w:after="60"/>
      </w:pPr>
      <w:r>
        <w:rPr>
          <w:lang w:eastAsia="ar-SA"/>
        </w:rPr>
        <w:t xml:space="preserve">Ta-121 : </w:t>
      </w:r>
      <w:r>
        <w:t>Le stimulateur STIMUSAR doit permettre via des paramétrages simples de réaliser les principaux modes radar d’utilisation suivants</w:t>
      </w:r>
      <w:r w:rsidR="00E67200">
        <w:t> : L’imagerie pour désignation d’objectif au sol (avec haute précision de géoréférencement) ; L’imagerie pour guidage terminal infrastructure (avec haute précision de géoréférencement)</w:t>
      </w:r>
      <w:r w:rsidR="008C2F83">
        <w:t> ; L’imagerie pour désignation pour guidage terminal en relatif sur navire (mobile) en configuration largement dépointée ;</w:t>
      </w:r>
    </w:p>
    <w:p w:rsidR="00406619" w:rsidRPr="00406619" w:rsidRDefault="00406619" w:rsidP="00406619"/>
    <w:p w:rsidR="00DF6E6F" w:rsidRDefault="00341106" w:rsidP="00DF6E6F">
      <w:pPr>
        <w:pStyle w:val="Titre2"/>
      </w:pPr>
      <w:bookmarkStart w:id="32" w:name="_Toc35623317"/>
      <w:r>
        <w:t>Recal</w:t>
      </w:r>
      <w:r w:rsidR="00DF6E6F">
        <w:t>age-Navigation</w:t>
      </w:r>
      <w:r w:rsidR="00E71F53">
        <w:t xml:space="preserve"> (V</w:t>
      </w:r>
      <w:r w:rsidR="00DC5C15">
        <w:t>1</w:t>
      </w:r>
      <w:r w:rsidR="00E71F53">
        <w:t>)</w:t>
      </w:r>
      <w:bookmarkEnd w:id="32"/>
    </w:p>
    <w:p w:rsidR="00406619" w:rsidRDefault="00406619" w:rsidP="00406619">
      <w:pPr>
        <w:pStyle w:val="Titre3"/>
      </w:pPr>
      <w:bookmarkStart w:id="33" w:name="_Toc35623318"/>
      <w:r>
        <w:t>Rappel des exigences</w:t>
      </w:r>
      <w:bookmarkEnd w:id="33"/>
      <w:r>
        <w:t xml:space="preserve"> </w:t>
      </w:r>
    </w:p>
    <w:p w:rsidR="008C2F83" w:rsidRDefault="00406619" w:rsidP="008C2F83">
      <w:pPr>
        <w:spacing w:after="120"/>
      </w:pPr>
      <w:r>
        <w:rPr>
          <w:lang w:eastAsia="ar-SA"/>
        </w:rPr>
        <w:t xml:space="preserve">Ta-121 : </w:t>
      </w:r>
      <w:r>
        <w:t>Le stimulateur STIMUSAR doit permettre via des paramétrages simples de réaliser les principaux modes radar d’utilisation suivants</w:t>
      </w:r>
      <w:r w:rsidR="008C2F83">
        <w:t> : l’imagerie pour recalage de navigation (avec couples d’images et/ou calcul d’écho d’altitude en latéral ou dépointé).</w:t>
      </w:r>
    </w:p>
    <w:p w:rsidR="00406619" w:rsidRPr="00406619" w:rsidRDefault="00406619" w:rsidP="00406619">
      <w:pPr>
        <w:rPr>
          <w:lang w:eastAsia="ar-SA"/>
        </w:rPr>
      </w:pPr>
    </w:p>
    <w:p w:rsidR="00406619" w:rsidRDefault="001A7905" w:rsidP="001A7905">
      <w:pPr>
        <w:pStyle w:val="Titre2"/>
      </w:pPr>
      <w:bookmarkStart w:id="34" w:name="_Toc35623319"/>
      <w:r>
        <w:lastRenderedPageBreak/>
        <w:t>Module de pointage</w:t>
      </w:r>
      <w:r w:rsidR="00DC5C15">
        <w:t xml:space="preserve"> (V2)</w:t>
      </w:r>
      <w:bookmarkEnd w:id="34"/>
    </w:p>
    <w:p w:rsidR="001A7905" w:rsidRDefault="001A7905" w:rsidP="001A7905">
      <w:pPr>
        <w:pStyle w:val="Titre3"/>
      </w:pPr>
      <w:bookmarkStart w:id="35" w:name="_Toc35623320"/>
      <w:r>
        <w:t>Rappel des exigences</w:t>
      </w:r>
      <w:bookmarkEnd w:id="35"/>
      <w:r>
        <w:t xml:space="preserve"> </w:t>
      </w:r>
    </w:p>
    <w:p w:rsidR="0069004C" w:rsidRPr="0069004C" w:rsidRDefault="001A7905" w:rsidP="0069004C">
      <w:pPr>
        <w:spacing w:after="120"/>
        <w:rPr>
          <w:color w:val="000000" w:themeColor="text1"/>
        </w:rPr>
      </w:pPr>
      <w:r>
        <w:rPr>
          <w:lang w:eastAsia="ar-SA"/>
        </w:rPr>
        <w:t xml:space="preserve">Ta-122 : </w:t>
      </w:r>
      <w:r w:rsidRPr="002B1C23">
        <w:t>Un modèle générateur de FO et pointages antenne (avec générateur de diagrammes associés aux pointages d’une antenne réseau), de sorte de pouvoir produire et paramétrer les modes d’utilisation évoqués à l’exigence précédente.</w:t>
      </w:r>
      <w:r w:rsidR="0069004C">
        <w:br/>
      </w:r>
      <w:r w:rsidR="0069004C">
        <w:rPr>
          <w:lang w:eastAsia="ar-SA"/>
        </w:rPr>
        <w:t xml:space="preserve">Ta-122 : </w:t>
      </w:r>
      <w:r w:rsidR="0069004C" w:rsidRPr="0069004C">
        <w:rPr>
          <w:color w:val="000000" w:themeColor="text1"/>
        </w:rPr>
        <w:t>Le générateur FO/pointage recevra, à terme,  ses consignes d’un module de traitement ou de guidage tel que maquetté en V2+.</w:t>
      </w:r>
    </w:p>
    <w:p w:rsidR="001A7905" w:rsidRPr="002B1C23" w:rsidRDefault="001A7905" w:rsidP="001A7905">
      <w:pPr>
        <w:spacing w:after="60"/>
      </w:pPr>
    </w:p>
    <w:p w:rsidR="001A7905" w:rsidRPr="001A7905" w:rsidRDefault="001A7905" w:rsidP="001A7905">
      <w:pPr>
        <w:rPr>
          <w:lang w:eastAsia="ar-SA"/>
        </w:rPr>
      </w:pPr>
    </w:p>
    <w:p w:rsidR="00933324" w:rsidRDefault="00933324" w:rsidP="001B2CF6">
      <w:pPr>
        <w:pStyle w:val="Titre2"/>
      </w:pPr>
      <w:bookmarkStart w:id="36" w:name="_Toc35623321"/>
      <w:r>
        <w:t>Gestion des scenario (V2)</w:t>
      </w:r>
      <w:bookmarkEnd w:id="36"/>
    </w:p>
    <w:p w:rsidR="001B2CF6" w:rsidRDefault="001B2CF6" w:rsidP="001B2CF6">
      <w:pPr>
        <w:pStyle w:val="Titre3"/>
      </w:pPr>
      <w:bookmarkStart w:id="37" w:name="_Toc35623322"/>
      <w:r>
        <w:t>Rappel des exigences</w:t>
      </w:r>
      <w:bookmarkEnd w:id="37"/>
    </w:p>
    <w:p w:rsidR="009E35EB" w:rsidRDefault="001B2CF6" w:rsidP="009E35EB">
      <w:pPr>
        <w:pStyle w:val="ExigT"/>
      </w:pPr>
      <w:bookmarkStart w:id="38" w:name="_Ref530140112"/>
      <w:r>
        <w:t>Ta-130 : Dans les modes d’utilisation avec des scénarios cibles au sol, l’utilisateur du stimulateur précise le scénario à utiliser, référence un numéro ou un nom de scénario dans une liste fournie par le MS ou encore reçoit du MS un numéro ou un nom de scénario qui a été choisi ou généré par le MS.</w:t>
      </w:r>
      <w:bookmarkEnd w:id="38"/>
      <w:r w:rsidR="009E35EB">
        <w:t xml:space="preserve">Ta-Ta- 147 : L’IHM des différentes versions de STIMUSAR permet de visualiser les scénarios, le cas échéant en reprenant des éléments du bloc 2 ; </w:t>
      </w:r>
    </w:p>
    <w:p w:rsidR="009E35EB" w:rsidRDefault="009E35EB" w:rsidP="00C5281B">
      <w:pPr>
        <w:pStyle w:val="ExigT"/>
      </w:pPr>
    </w:p>
    <w:p w:rsidR="00933324" w:rsidRPr="00933324" w:rsidRDefault="00933324" w:rsidP="00933324"/>
    <w:p w:rsidR="00CB117C" w:rsidRPr="009F401D" w:rsidRDefault="00CB117C" w:rsidP="00CB117C">
      <w:pPr>
        <w:pStyle w:val="Titre1"/>
      </w:pPr>
      <w:bookmarkStart w:id="39" w:name="_Toc35623323"/>
      <w:r>
        <w:t>Calcul de la zone de travail</w:t>
      </w:r>
      <w:bookmarkEnd w:id="39"/>
    </w:p>
    <w:p w:rsidR="00634EE6" w:rsidRDefault="008D0952" w:rsidP="00CB117C">
      <w:pPr>
        <w:pStyle w:val="Titre2"/>
      </w:pPr>
      <w:r>
        <w:t>Sélection de la zone de travail</w:t>
      </w:r>
    </w:p>
    <w:p w:rsidR="008D0952" w:rsidRDefault="008D0952" w:rsidP="008D0952">
      <w:pPr>
        <w:pStyle w:val="Titre3"/>
      </w:pPr>
      <w:r>
        <w:t>Données IQ</w:t>
      </w:r>
    </w:p>
    <w:p w:rsidR="008D0952" w:rsidRDefault="008D0952" w:rsidP="008D0952">
      <w:pPr>
        <w:pStyle w:val="Titre3"/>
      </w:pPr>
      <w:r>
        <w:t>Image Source</w:t>
      </w:r>
    </w:p>
    <w:p w:rsidR="008D0952" w:rsidRDefault="008D0952" w:rsidP="008D0952">
      <w:pPr>
        <w:pStyle w:val="Titre2"/>
        <w:rPr>
          <w:lang w:eastAsia="ar-SA"/>
        </w:rPr>
      </w:pPr>
      <w:bookmarkStart w:id="40" w:name="_Toc35623324"/>
      <w:r>
        <w:t xml:space="preserve">Selection des contributeurs </w:t>
      </w:r>
    </w:p>
    <w:p w:rsidR="008D0952" w:rsidRDefault="008D0952" w:rsidP="008D0952">
      <w:pPr>
        <w:pStyle w:val="Titre3"/>
      </w:pPr>
      <w:r>
        <w:t>Sélection par le bilan radar (V0)</w:t>
      </w:r>
      <w:bookmarkEnd w:id="40"/>
    </w:p>
    <w:p w:rsidR="008D0952" w:rsidRPr="008D0952" w:rsidRDefault="008D0952" w:rsidP="008D0952">
      <w:pPr>
        <w:pStyle w:val="Titre3"/>
      </w:pPr>
      <w:r>
        <w:t>Mise à jour du bilan pour le SAR (V2)</w:t>
      </w:r>
    </w:p>
    <w:p w:rsidR="00CB117C" w:rsidRDefault="00CB117C" w:rsidP="00CB117C">
      <w:pPr>
        <w:pStyle w:val="Titre2"/>
      </w:pPr>
      <w:bookmarkStart w:id="41" w:name="_Toc35623325"/>
      <w:r>
        <w:t xml:space="preserve">Interaction avec les contributeurs </w:t>
      </w:r>
      <w:r w:rsidR="007E259B">
        <w:t xml:space="preserve">et des M3D-EM </w:t>
      </w:r>
      <w:r>
        <w:t>(V2)</w:t>
      </w:r>
      <w:bookmarkEnd w:id="41"/>
    </w:p>
    <w:p w:rsidR="001505D1" w:rsidRDefault="001505D1" w:rsidP="001505D1">
      <w:pPr>
        <w:pStyle w:val="Titre3"/>
      </w:pPr>
      <w:bookmarkStart w:id="42" w:name="_Toc35623326"/>
      <w:r>
        <w:t>Rappel des exigences</w:t>
      </w:r>
      <w:bookmarkEnd w:id="42"/>
    </w:p>
    <w:p w:rsidR="001505D1" w:rsidRPr="00654282" w:rsidRDefault="001505D1" w:rsidP="00C5281B">
      <w:pPr>
        <w:pStyle w:val="ExigT"/>
      </w:pPr>
      <w:r>
        <w:rPr>
          <w:lang w:eastAsia="ar-SA"/>
        </w:rPr>
        <w:t xml:space="preserve">Ta-127 : </w:t>
      </w:r>
      <w:bookmarkStart w:id="43" w:name="_Ref530140032"/>
      <w:r w:rsidRPr="00027C71">
        <w:t xml:space="preserve">Le stimulateur </w:t>
      </w:r>
      <w:r w:rsidRPr="008C2077">
        <w:rPr>
          <w:b/>
          <w:u w:val="single"/>
        </w:rPr>
        <w:t>V2</w:t>
      </w:r>
      <w:r w:rsidRPr="0075701B">
        <w:t xml:space="preserve"> </w:t>
      </w:r>
      <w:r>
        <w:t>illustre</w:t>
      </w:r>
      <w:r w:rsidRPr="0075701B">
        <w:t xml:space="preserve"> en plus l’interrogation du MS en données M3D-EM</w:t>
      </w:r>
      <w:r>
        <w:t xml:space="preserve"> sur une cible ou un lot de calcul</w:t>
      </w:r>
      <w:r w:rsidRPr="0075701B">
        <w:t>.</w:t>
      </w:r>
      <w:bookmarkEnd w:id="43"/>
    </w:p>
    <w:p w:rsidR="001505D1" w:rsidRPr="001505D1" w:rsidRDefault="001505D1" w:rsidP="001505D1">
      <w:pPr>
        <w:rPr>
          <w:lang w:eastAsia="ar-SA"/>
        </w:rPr>
      </w:pPr>
    </w:p>
    <w:p w:rsidR="00531BAE" w:rsidRDefault="00531BAE" w:rsidP="006D1688">
      <w:pPr>
        <w:pStyle w:val="Titre1"/>
      </w:pPr>
      <w:bookmarkStart w:id="44" w:name="_Toc35623327"/>
      <w:r>
        <w:lastRenderedPageBreak/>
        <w:t>Calcul images par données IQ</w:t>
      </w:r>
      <w:bookmarkEnd w:id="44"/>
    </w:p>
    <w:p w:rsidR="00531BAE" w:rsidRDefault="00531BAE" w:rsidP="00531BAE">
      <w:pPr>
        <w:pStyle w:val="Titre2"/>
      </w:pPr>
      <w:bookmarkStart w:id="45" w:name="_Toc35623328"/>
      <w:r>
        <w:t>Calcul des données IQ (V1)</w:t>
      </w:r>
      <w:bookmarkEnd w:id="45"/>
    </w:p>
    <w:p w:rsidR="00A560C8" w:rsidRDefault="00A560C8" w:rsidP="00A560C8">
      <w:pPr>
        <w:pStyle w:val="Titre3"/>
      </w:pPr>
      <w:bookmarkStart w:id="46" w:name="_Toc35623329"/>
      <w:r>
        <w:t>Rappel des exigences</w:t>
      </w:r>
      <w:bookmarkEnd w:id="46"/>
    </w:p>
    <w:p w:rsidR="003A5457" w:rsidRDefault="00A560C8" w:rsidP="003A5457">
      <w:pPr>
        <w:spacing w:after="120"/>
      </w:pPr>
      <w:r>
        <w:rPr>
          <w:lang w:eastAsia="ar-SA"/>
        </w:rPr>
        <w:t xml:space="preserve">Ta-126 : </w:t>
      </w:r>
      <w:bookmarkStart w:id="47" w:name="_Ref530139599"/>
      <w:r>
        <w:t xml:space="preserve">Le stimulateur </w:t>
      </w:r>
      <w:r w:rsidRPr="003A5457">
        <w:rPr>
          <w:b/>
          <w:u w:val="single"/>
        </w:rPr>
        <w:t>V1</w:t>
      </w:r>
      <w:r>
        <w:t xml:space="preserve"> interroge le modèle de scène :</w:t>
      </w:r>
      <w:bookmarkEnd w:id="47"/>
      <w:r>
        <w:t xml:space="preserve"> en mode signal IQ</w:t>
      </w:r>
      <w:r w:rsidR="003A5457">
        <w:t xml:space="preserve"> et en mode image source ; les deux appels pouvant être demandés sans que le paramétrage des deux modes n’interfère entre eux (l’image source pouvant servir au contrôle des données IQ après focalisation).</w:t>
      </w:r>
    </w:p>
    <w:p w:rsidR="00A560C8" w:rsidRPr="00A560C8" w:rsidRDefault="00A560C8" w:rsidP="00C5281B">
      <w:pPr>
        <w:pStyle w:val="ExigT"/>
      </w:pPr>
    </w:p>
    <w:p w:rsidR="00531BAE" w:rsidRPr="004A4461" w:rsidRDefault="00F05939" w:rsidP="00531BAE">
      <w:pPr>
        <w:pStyle w:val="Titre2"/>
      </w:pPr>
      <w:bookmarkStart w:id="48" w:name="_Toc35623330"/>
      <w:r w:rsidRPr="004A4461">
        <w:t>focalisation Integrée</w:t>
      </w:r>
      <w:bookmarkEnd w:id="48"/>
    </w:p>
    <w:p w:rsidR="00F05939" w:rsidRDefault="00F05939" w:rsidP="00F05939">
      <w:pPr>
        <w:pStyle w:val="Titre3"/>
      </w:pPr>
      <w:bookmarkStart w:id="49" w:name="_Toc35623331"/>
      <w:r>
        <w:t>Polar Format Algorithm (V2)</w:t>
      </w:r>
      <w:bookmarkEnd w:id="49"/>
    </w:p>
    <w:p w:rsidR="00F12BED" w:rsidRDefault="00F12BED" w:rsidP="00F12BED">
      <w:pPr>
        <w:pStyle w:val="Titre4"/>
      </w:pPr>
      <w:r>
        <w:t>Rappel des exigences</w:t>
      </w:r>
    </w:p>
    <w:p w:rsidR="00F12BED" w:rsidRDefault="00F12BED" w:rsidP="00F12BED">
      <w:r>
        <w:rPr>
          <w:lang w:eastAsia="ar-SA" w:bidi="ar-SA"/>
        </w:rPr>
        <w:t xml:space="preserve">Ta-131 : […] </w:t>
      </w:r>
      <w:r w:rsidRPr="00D3053D">
        <w:t>A titre d’illustration, le titulaire implémente</w:t>
      </w:r>
      <w:r>
        <w:t xml:space="preserve">, « en dur » dans la version </w:t>
      </w:r>
      <w:r w:rsidRPr="00D3053D">
        <w:rPr>
          <w:b/>
          <w:u w:val="single"/>
        </w:rPr>
        <w:t>V</w:t>
      </w:r>
      <w:r>
        <w:rPr>
          <w:b/>
          <w:u w:val="single"/>
        </w:rPr>
        <w:t>2</w:t>
      </w:r>
      <w:r>
        <w:t xml:space="preserve"> la méthode de focalisation PFA </w:t>
      </w:r>
      <w:r w:rsidRPr="00D3053D">
        <w:t>(Polar Format Algorithm</w:t>
      </w:r>
      <w:r>
        <w:t>)</w:t>
      </w:r>
      <w:r>
        <w:rPr>
          <w:rStyle w:val="Appelnotedebasdep"/>
        </w:rPr>
        <w:footnoteReference w:id="1"/>
      </w:r>
      <w:r>
        <w:t xml:space="preserve"> en prévoyant un mode « grande scène » (traitant l’ensemble des données I/Q quitte à conserver dans l’image les déformées globales) […]</w:t>
      </w:r>
    </w:p>
    <w:p w:rsidR="004A4461" w:rsidRDefault="004A4461" w:rsidP="004A4461">
      <w:pPr>
        <w:pStyle w:val="Titre4"/>
      </w:pPr>
      <w:r>
        <w:t>PFA inclus dans l’outil FOCALISATION (V1)</w:t>
      </w:r>
    </w:p>
    <w:p w:rsidR="004A4461" w:rsidRPr="004A4461" w:rsidRDefault="00341106" w:rsidP="004A4461">
      <w:pPr>
        <w:pStyle w:val="Titre4"/>
      </w:pPr>
      <w:r>
        <w:t>Intégration du PFA dans STIMUS</w:t>
      </w:r>
      <w:r w:rsidR="004A4461">
        <w:t>AR</w:t>
      </w:r>
      <w:r w:rsidR="004014FA">
        <w:t xml:space="preserve"> (V2)</w:t>
      </w:r>
    </w:p>
    <w:p w:rsidR="00F05939" w:rsidRDefault="00F05939" w:rsidP="00F05939">
      <w:pPr>
        <w:pStyle w:val="Titre3"/>
      </w:pPr>
      <w:bookmarkStart w:id="50" w:name="_Toc35623332"/>
      <w:r>
        <w:t>Back projection (V2+)</w:t>
      </w:r>
      <w:bookmarkEnd w:id="50"/>
    </w:p>
    <w:p w:rsidR="00B667D3" w:rsidRDefault="00B667D3" w:rsidP="00B667D3">
      <w:pPr>
        <w:pStyle w:val="Titre4"/>
      </w:pPr>
      <w:r>
        <w:t>Rappel des exigences</w:t>
      </w:r>
    </w:p>
    <w:p w:rsidR="00B667D3" w:rsidRDefault="00B667D3" w:rsidP="00C5281B">
      <w:pPr>
        <w:pStyle w:val="ExigT"/>
      </w:pPr>
      <w:r>
        <w:rPr>
          <w:lang w:eastAsia="ar-SA"/>
        </w:rPr>
        <w:t xml:space="preserve">Ta-131 : […] </w:t>
      </w:r>
      <w:r w:rsidRPr="00D3053D">
        <w:t>A titre d’illustration, le titulaire implémente</w:t>
      </w:r>
      <w:r>
        <w:t xml:space="preserve"> […]</w:t>
      </w:r>
      <w:r w:rsidR="004D6378">
        <w:t xml:space="preserve"> </w:t>
      </w:r>
      <w:r>
        <w:t xml:space="preserve">sous forme de plug-in dans la version </w:t>
      </w:r>
      <w:r w:rsidRPr="00D3053D">
        <w:rPr>
          <w:b/>
          <w:u w:val="single"/>
        </w:rPr>
        <w:t>V</w:t>
      </w:r>
      <w:r>
        <w:rPr>
          <w:b/>
          <w:u w:val="single"/>
        </w:rPr>
        <w:t>2+</w:t>
      </w:r>
      <w:r w:rsidRPr="00073B73">
        <w:rPr>
          <w:b/>
        </w:rPr>
        <w:t xml:space="preserve"> </w:t>
      </w:r>
      <w:r>
        <w:t>l’algorithme « Back Projection Algorithm » porté en GPU.</w:t>
      </w:r>
    </w:p>
    <w:p w:rsidR="004D6378" w:rsidRDefault="004D6378" w:rsidP="00C5281B">
      <w:pPr>
        <w:pStyle w:val="ExigT"/>
      </w:pPr>
      <w:r>
        <w:t xml:space="preserve">Ta-132 : </w:t>
      </w:r>
      <w:bookmarkStart w:id="51" w:name="_Ref530140450"/>
      <w:r>
        <w:t xml:space="preserve">Le titulaire implémentera une autre méthode de focalisation (l’algorithme « Back Projection Algorithm » en effectuant cette fois la synthèse sur un MNT) sous forme de plug-in et illustrera son résultat sur quelques scènes. Ce plug-in sera livré avec le STIMUSAR </w:t>
      </w:r>
      <w:r w:rsidRPr="00D3053D">
        <w:rPr>
          <w:b/>
          <w:u w:val="single"/>
        </w:rPr>
        <w:t>V2</w:t>
      </w:r>
      <w:r>
        <w:rPr>
          <w:b/>
          <w:u w:val="single"/>
        </w:rPr>
        <w:t>+</w:t>
      </w:r>
      <w:r>
        <w:t>.</w:t>
      </w:r>
      <w:bookmarkEnd w:id="51"/>
    </w:p>
    <w:p w:rsidR="0056036D" w:rsidRDefault="0056036D" w:rsidP="00C5281B">
      <w:pPr>
        <w:pStyle w:val="ExigT"/>
      </w:pPr>
      <w:r>
        <w:t xml:space="preserve">Ta-133 : </w:t>
      </w:r>
      <w:bookmarkStart w:id="52" w:name="_Ref530140173"/>
      <w:r>
        <w:t>Les paramètres d’entrée du « plugin » de focalisation comprendront, a minima, les données brutes et </w:t>
      </w:r>
      <w:bookmarkEnd w:id="52"/>
      <w:r>
        <w:t>: soit l’ensemble des données de navigation (</w:t>
      </w:r>
      <w:r w:rsidRPr="00FD5815">
        <w:t>posi</w:t>
      </w:r>
      <w:r>
        <w:t>tions, déplacements, attitudes</w:t>
      </w:r>
      <w:r w:rsidRPr="00FD5815">
        <w:t xml:space="preserve">) du radar et </w:t>
      </w:r>
      <w:r w:rsidRPr="00D3053D">
        <w:t>connues au sein de la simulation (vérité terrain)</w:t>
      </w:r>
      <w:r>
        <w:t xml:space="preserve"> […] soit l</w:t>
      </w:r>
      <w:r w:rsidRPr="00FD5815">
        <w:t>’ensem</w:t>
      </w:r>
      <w:r>
        <w:t>ble des données de navigation (positions, déplacements, attitudes</w:t>
      </w:r>
      <w:r w:rsidRPr="00FD5815">
        <w:t xml:space="preserve">) </w:t>
      </w:r>
      <w:r>
        <w:t xml:space="preserve">du radar </w:t>
      </w:r>
      <w:r w:rsidRPr="00D3053D">
        <w:t>avec les incertitudes résultants des moyens mis en œuvre à bord du porteur</w:t>
      </w:r>
      <w:r w:rsidR="004E581E">
        <w:t xml:space="preserve">. </w:t>
      </w:r>
      <w:r w:rsidR="004E581E" w:rsidRPr="00D3053D">
        <w:t>Un modèle de mouvements parasites évoqué précédemment sera en charge d’appliquer cette</w:t>
      </w:r>
      <w:r w:rsidR="004E581E">
        <w:t xml:space="preserve"> </w:t>
      </w:r>
      <w:r w:rsidR="004E581E" w:rsidRPr="00D3053D">
        <w:t>(ces) fonction(s) de transfert.</w:t>
      </w:r>
    </w:p>
    <w:p w:rsidR="004D6378" w:rsidRDefault="004D6378" w:rsidP="00C5281B">
      <w:pPr>
        <w:pStyle w:val="ExigT"/>
      </w:pPr>
    </w:p>
    <w:p w:rsidR="004A4461" w:rsidRDefault="004A4461" w:rsidP="004A4461">
      <w:pPr>
        <w:pStyle w:val="Titre4"/>
      </w:pPr>
      <w:r w:rsidRPr="004A4461">
        <w:t>Back projection inclus dans l'outil FOCALISATION</w:t>
      </w:r>
      <w:r>
        <w:t xml:space="preserve"> (V1)</w:t>
      </w:r>
    </w:p>
    <w:p w:rsidR="004A4461" w:rsidRDefault="004A4461" w:rsidP="004A4461">
      <w:pPr>
        <w:pStyle w:val="Titre4"/>
      </w:pPr>
      <w:r>
        <w:t>Back proj</w:t>
      </w:r>
      <w:r w:rsidRPr="004A4461">
        <w:t>ection sur MNT</w:t>
      </w:r>
      <w:r>
        <w:t xml:space="preserve"> (V2+)</w:t>
      </w:r>
    </w:p>
    <w:p w:rsidR="004A4461" w:rsidRDefault="004A4461" w:rsidP="004A4461">
      <w:pPr>
        <w:pStyle w:val="Titre4"/>
      </w:pPr>
      <w:r>
        <w:t>Back projection en GPU (V2+)</w:t>
      </w:r>
    </w:p>
    <w:p w:rsidR="004A4461" w:rsidRPr="004A4461" w:rsidRDefault="004A4461" w:rsidP="004A4461">
      <w:pPr>
        <w:pStyle w:val="Titre4"/>
      </w:pPr>
      <w:r w:rsidRPr="004A4461">
        <w:t>Intégration de l'algorithme de Back projection dans STIMUSAR</w:t>
      </w:r>
      <w:r>
        <w:t xml:space="preserve"> (V2+)</w:t>
      </w:r>
    </w:p>
    <w:p w:rsidR="004A4461" w:rsidRPr="004A4461" w:rsidRDefault="004A4461" w:rsidP="004A4461">
      <w:pPr>
        <w:rPr>
          <w:lang w:eastAsia="ar-SA" w:bidi="ar-SA"/>
        </w:rPr>
      </w:pPr>
    </w:p>
    <w:p w:rsidR="00B667D3" w:rsidRPr="00F12BED" w:rsidRDefault="00B667D3" w:rsidP="00B667D3">
      <w:pPr>
        <w:rPr>
          <w:lang w:eastAsia="ar-SA" w:bidi="ar-SA"/>
        </w:rPr>
      </w:pPr>
    </w:p>
    <w:p w:rsidR="00B667D3" w:rsidRPr="00B667D3" w:rsidRDefault="00B667D3" w:rsidP="00B667D3">
      <w:pPr>
        <w:rPr>
          <w:lang w:eastAsia="ar-SA"/>
        </w:rPr>
      </w:pPr>
    </w:p>
    <w:p w:rsidR="006D1688" w:rsidRPr="00EF15C1" w:rsidRDefault="00307B14" w:rsidP="006D1688">
      <w:pPr>
        <w:pStyle w:val="Titre1"/>
      </w:pPr>
      <w:bookmarkStart w:id="53" w:name="_Toc35623333"/>
      <w:r>
        <w:t>Mode Image Source</w:t>
      </w:r>
      <w:r w:rsidR="00074FBB">
        <w:t xml:space="preserve"> (V0,V1,V2)</w:t>
      </w:r>
      <w:bookmarkEnd w:id="53"/>
    </w:p>
    <w:p w:rsidR="002F0174" w:rsidRDefault="002F0174" w:rsidP="00A654BB"/>
    <w:p w:rsidR="00033D53" w:rsidRDefault="00033D53" w:rsidP="00C7516F">
      <w:pPr>
        <w:pStyle w:val="Titre2"/>
      </w:pPr>
      <w:bookmarkStart w:id="54" w:name="_Toc35623334"/>
      <w:r>
        <w:t>Rappel des exigences</w:t>
      </w:r>
      <w:bookmarkEnd w:id="54"/>
    </w:p>
    <w:p w:rsidR="003A5457" w:rsidRDefault="00033D53" w:rsidP="003A5457">
      <w:pPr>
        <w:spacing w:after="120"/>
      </w:pPr>
      <w:r>
        <w:rPr>
          <w:lang w:eastAsia="ar-SA"/>
        </w:rPr>
        <w:t xml:space="preserve">Ta-126 : </w:t>
      </w:r>
      <w:r>
        <w:t xml:space="preserve">Le stimulateur </w:t>
      </w:r>
      <w:r w:rsidRPr="003A5457">
        <w:rPr>
          <w:b/>
          <w:u w:val="single"/>
        </w:rPr>
        <w:t>V1</w:t>
      </w:r>
      <w:r>
        <w:t xml:space="preserve"> interroge le modèle de scène : </w:t>
      </w:r>
      <w:r w:rsidR="003A5457">
        <w:t>en mode signal IQ et en mode image source</w:t>
      </w:r>
      <w:r w:rsidR="00782F1D">
        <w:t xml:space="preserve"> ; </w:t>
      </w:r>
      <w:r w:rsidR="003A5457">
        <w:t>les deux appels pouvant être demandés sans que le paramétrage des deux modes n’interfère entre eux (l’image source pouvant servir au contrôle des données IQ après focalisation).</w:t>
      </w:r>
    </w:p>
    <w:p w:rsidR="00033D53" w:rsidRPr="00033D53" w:rsidRDefault="00033D53" w:rsidP="0036476A">
      <w:pPr>
        <w:tabs>
          <w:tab w:val="left" w:pos="1830"/>
        </w:tabs>
      </w:pPr>
    </w:p>
    <w:p w:rsidR="00307B14" w:rsidRDefault="00307B14" w:rsidP="00C7516F">
      <w:pPr>
        <w:pStyle w:val="Titre2"/>
      </w:pPr>
      <w:bookmarkStart w:id="55" w:name="_Toc35623335"/>
      <w:r>
        <w:t>Description</w:t>
      </w:r>
      <w:bookmarkEnd w:id="55"/>
    </w:p>
    <w:p w:rsidR="00452554" w:rsidRDefault="00452554" w:rsidP="00452554">
      <w:r>
        <w:t>Cette section présente les différences avec le document COMAREM-DD-IMAGE-SOURCE où la trajectoire avait été supposée en MRU avec une altitude constante.</w:t>
      </w:r>
    </w:p>
    <w:p w:rsidR="00C7516F" w:rsidRDefault="00C7516F" w:rsidP="00D6260F">
      <w:pPr>
        <w:pStyle w:val="Titre2"/>
      </w:pPr>
      <w:bookmarkStart w:id="56" w:name="_Toc35623336"/>
      <w:r>
        <w:t>Calcul de la trajectoire</w:t>
      </w:r>
      <w:r w:rsidR="00E846D4">
        <w:t xml:space="preserve"> simplifiée</w:t>
      </w:r>
      <w:bookmarkEnd w:id="56"/>
    </w:p>
    <w:p w:rsidR="00F77D12" w:rsidRDefault="00CC4DF6" w:rsidP="00F77D12">
      <w:pPr>
        <w:pStyle w:val="Liste2meniveau"/>
        <w:numPr>
          <w:ilvl w:val="0"/>
          <w:numId w:val="0"/>
        </w:numPr>
        <w:jc w:val="both"/>
      </w:pPr>
      <w:r>
        <w:t xml:space="preserve">La trajectoire est considérée comme une fonction qui donne la position du porteur à chaque instant. </w:t>
      </w:r>
      <w:r w:rsidR="00452554">
        <w:t xml:space="preserve">Le porteur est toujours supposé en MRU, et peut donc être défini par un point d’origine P0 et un vecteur vitesse vt. Le point d’origine P0 est défini par la position du porteur à l’instant de consigne </w:t>
      </w:r>
      <w:r w:rsidR="00F77D12" w:rsidRPr="00370B68">
        <w:t>Instant du scénario correspondant au milieu de la prise de vue</w:t>
      </w:r>
      <w:r w:rsidR="00F77D12">
        <w:t xml:space="preserve"> t0. </w:t>
      </w:r>
      <w:r>
        <w:t>L’algorithme présenté ici détail le calcul du vecteur vt et le calcul de la trajectoire.</w:t>
      </w:r>
    </w:p>
    <w:p w:rsidR="00CC4DF6" w:rsidRDefault="00CC4DF6" w:rsidP="00F77D12">
      <w:pPr>
        <w:pStyle w:val="Liste2meniveau"/>
        <w:numPr>
          <w:ilvl w:val="0"/>
          <w:numId w:val="0"/>
        </w:numPr>
        <w:jc w:val="both"/>
      </w:pPr>
    </w:p>
    <w:p w:rsidR="00CC4DF6" w:rsidRPr="005E7678" w:rsidRDefault="00CC4DF6" w:rsidP="00CC4DF6">
      <w:pPr>
        <w:rPr>
          <w:u w:val="single"/>
        </w:rPr>
      </w:pPr>
      <w:r w:rsidRPr="005E7678">
        <w:rPr>
          <w:u w:val="single"/>
        </w:rPr>
        <w:t>Entrée</w:t>
      </w:r>
      <w:r>
        <w:rPr>
          <w:u w:val="single"/>
        </w:rPr>
        <w:t>s</w:t>
      </w:r>
      <w:r w:rsidRPr="005E7678">
        <w:rPr>
          <w:u w:val="single"/>
        </w:rPr>
        <w:t xml:space="preserve"> : </w:t>
      </w:r>
    </w:p>
    <w:p w:rsidR="00CC4DF6" w:rsidRDefault="00CC4DF6" w:rsidP="00E47E88">
      <w:pPr>
        <w:pStyle w:val="Liste2meniveau"/>
        <w:numPr>
          <w:ilvl w:val="0"/>
          <w:numId w:val="9"/>
        </w:numPr>
        <w:jc w:val="both"/>
      </w:pPr>
      <w:r w:rsidRPr="00370B68">
        <w:t>Trajectoire</w:t>
      </w:r>
      <w:r>
        <w:t xml:space="preserve"> réelle </w:t>
      </w:r>
      <w:r w:rsidRPr="00370B68">
        <w:t xml:space="preserve"> du porteur </w:t>
      </w:r>
    </w:p>
    <w:p w:rsidR="00CC4DF6" w:rsidRDefault="00CC4DF6" w:rsidP="00E47E88">
      <w:pPr>
        <w:pStyle w:val="Liste2meniveau"/>
        <w:numPr>
          <w:ilvl w:val="0"/>
          <w:numId w:val="9"/>
        </w:numPr>
        <w:jc w:val="both"/>
      </w:pPr>
      <w:r>
        <w:t>t0, l’instant au milieu de la prise de vue</w:t>
      </w:r>
    </w:p>
    <w:p w:rsidR="00CC4DF6" w:rsidRPr="00EA53C0" w:rsidRDefault="00CC4DF6" w:rsidP="00E47E88">
      <w:pPr>
        <w:pStyle w:val="Liste2meniveau"/>
        <w:numPr>
          <w:ilvl w:val="0"/>
          <w:numId w:val="9"/>
        </w:numPr>
        <w:jc w:val="both"/>
      </w:pPr>
      <w:r w:rsidRPr="00EA53C0">
        <w:t>Durée d’acquisition, T</w:t>
      </w:r>
    </w:p>
    <w:p w:rsidR="00CC4DF6" w:rsidRPr="00EA53C0" w:rsidRDefault="00CC4DF6" w:rsidP="00CC4DF6">
      <w:pPr>
        <w:rPr>
          <w:u w:val="single"/>
        </w:rPr>
      </w:pPr>
      <w:r w:rsidRPr="00EA53C0">
        <w:rPr>
          <w:u w:val="single"/>
        </w:rPr>
        <w:t xml:space="preserve">Sortie : </w:t>
      </w:r>
    </w:p>
    <w:p w:rsidR="00CC4DF6" w:rsidRDefault="00CC4DF6" w:rsidP="00E47E88">
      <w:pPr>
        <w:pStyle w:val="Liste2meniveau"/>
        <w:numPr>
          <w:ilvl w:val="0"/>
          <w:numId w:val="9"/>
        </w:numPr>
        <w:jc w:val="both"/>
      </w:pPr>
      <w:r w:rsidRPr="00EA53C0">
        <w:t>Trajectoire MRU pour le calcul de l’image source</w:t>
      </w:r>
    </w:p>
    <w:p w:rsidR="00CC4DF6" w:rsidRDefault="00CC4DF6" w:rsidP="00F77D12">
      <w:pPr>
        <w:pStyle w:val="Liste2meniveau"/>
        <w:numPr>
          <w:ilvl w:val="0"/>
          <w:numId w:val="0"/>
        </w:numPr>
        <w:jc w:val="both"/>
      </w:pPr>
    </w:p>
    <w:p w:rsidR="00452554" w:rsidRDefault="00CC4DF6" w:rsidP="00452554">
      <w:pPr>
        <w:rPr>
          <w:u w:val="single"/>
          <w:lang w:eastAsia="ar-SA"/>
        </w:rPr>
      </w:pPr>
      <w:r w:rsidRPr="00CC4DF6">
        <w:rPr>
          <w:u w:val="single"/>
          <w:lang w:eastAsia="ar-SA"/>
        </w:rPr>
        <w:t xml:space="preserve">Algorithme : </w:t>
      </w:r>
    </w:p>
    <w:p w:rsidR="00CC4DF6" w:rsidRPr="00CC4DF6" w:rsidRDefault="00CC4DF6" w:rsidP="00452554">
      <w:pPr>
        <w:rPr>
          <w:lang w:eastAsia="ar-SA"/>
        </w:rPr>
      </w:pPr>
    </w:p>
    <w:p w:rsidR="00C7516F" w:rsidRDefault="00C7516F" w:rsidP="00D6260F">
      <w:pPr>
        <w:pStyle w:val="Titre2"/>
      </w:pPr>
      <w:bookmarkStart w:id="57" w:name="_Toc35623337"/>
      <w:r>
        <w:lastRenderedPageBreak/>
        <w:t>Projection SAR</w:t>
      </w:r>
      <w:bookmarkEnd w:id="57"/>
    </w:p>
    <w:p w:rsidR="00D6260F" w:rsidRDefault="00D6260F" w:rsidP="00D6260F">
      <w:pPr>
        <w:pStyle w:val="Titre3"/>
      </w:pPr>
      <w:bookmarkStart w:id="58" w:name="_Toc35623338"/>
      <w:r>
        <w:t>Squint constant (V0)</w:t>
      </w:r>
      <w:bookmarkEnd w:id="58"/>
    </w:p>
    <w:p w:rsidR="00D6260F" w:rsidRPr="00D6260F" w:rsidRDefault="00D6260F" w:rsidP="00D6260F">
      <w:pPr>
        <w:pStyle w:val="Titre3"/>
      </w:pPr>
      <w:bookmarkStart w:id="59" w:name="_Toc35623339"/>
      <w:r>
        <w:t>Zero-doppler (V2)</w:t>
      </w:r>
      <w:bookmarkEnd w:id="59"/>
    </w:p>
    <w:p w:rsidR="009F401D" w:rsidRDefault="009F401D" w:rsidP="00D6260F">
      <w:pPr>
        <w:pStyle w:val="Titre2"/>
      </w:pPr>
      <w:bookmarkStart w:id="60" w:name="_Toc35623340"/>
      <w:r>
        <w:t>Géo-référencement</w:t>
      </w:r>
      <w:bookmarkEnd w:id="60"/>
    </w:p>
    <w:p w:rsidR="00D10691" w:rsidRPr="00D10691" w:rsidRDefault="00D10691" w:rsidP="00D10691">
      <w:pPr>
        <w:pStyle w:val="Titre3"/>
      </w:pPr>
      <w:bookmarkStart w:id="61" w:name="_Toc35623341"/>
      <w:r>
        <w:t>Rappel de l’algorithme itératif</w:t>
      </w:r>
      <w:r w:rsidR="001E0664">
        <w:t xml:space="preserve"> (V0)</w:t>
      </w:r>
      <w:bookmarkEnd w:id="61"/>
    </w:p>
    <w:p w:rsidR="00D10691" w:rsidRDefault="00D10691" w:rsidP="00D10691">
      <w:pPr>
        <w:pStyle w:val="Titre3"/>
      </w:pPr>
      <w:bookmarkStart w:id="62" w:name="_Toc35623342"/>
      <w:r>
        <w:t>Squint constant (V0)</w:t>
      </w:r>
      <w:bookmarkEnd w:id="62"/>
    </w:p>
    <w:p w:rsidR="00D10691" w:rsidRPr="00D10691" w:rsidRDefault="00D10691" w:rsidP="00D10691">
      <w:pPr>
        <w:pStyle w:val="Titre3"/>
      </w:pPr>
      <w:bookmarkStart w:id="63" w:name="_Toc35623343"/>
      <w:r>
        <w:t>Zero-doppler (V2)</w:t>
      </w:r>
      <w:bookmarkEnd w:id="63"/>
    </w:p>
    <w:p w:rsidR="00AC59A7" w:rsidRDefault="00AC59A7" w:rsidP="009F401D">
      <w:pPr>
        <w:pStyle w:val="Titre2"/>
      </w:pPr>
      <w:bookmarkStart w:id="64" w:name="_Toc35623344"/>
      <w:r>
        <w:t>Sous-échantillonnage et application de la fonction de transfert</w:t>
      </w:r>
      <w:bookmarkEnd w:id="64"/>
    </w:p>
    <w:p w:rsidR="00D6260F" w:rsidRDefault="001E0664" w:rsidP="00D6260F">
      <w:pPr>
        <w:pStyle w:val="Titre3"/>
      </w:pPr>
      <w:bookmarkStart w:id="65" w:name="_Toc35623345"/>
      <w:r>
        <w:t>Indépendant</w:t>
      </w:r>
      <w:r w:rsidR="00D6260F">
        <w:t xml:space="preserve"> du squint (V0)</w:t>
      </w:r>
      <w:bookmarkEnd w:id="65"/>
    </w:p>
    <w:p w:rsidR="00D6260F" w:rsidRPr="00D6260F" w:rsidRDefault="00D6260F" w:rsidP="00D6260F">
      <w:pPr>
        <w:pStyle w:val="Titre3"/>
      </w:pPr>
      <w:bookmarkStart w:id="66" w:name="_Toc35623346"/>
      <w:r>
        <w:t>Squint constant (V1)</w:t>
      </w:r>
      <w:bookmarkEnd w:id="66"/>
    </w:p>
    <w:p w:rsidR="00D6260F" w:rsidRPr="00D6260F" w:rsidRDefault="00D6260F" w:rsidP="00D6260F">
      <w:pPr>
        <w:pStyle w:val="Titre3"/>
      </w:pPr>
      <w:bookmarkStart w:id="67" w:name="_Toc35623347"/>
      <w:r>
        <w:t>Zero-doppler (V2)</w:t>
      </w:r>
      <w:bookmarkEnd w:id="67"/>
    </w:p>
    <w:p w:rsidR="00D6260F" w:rsidRPr="00D6260F" w:rsidRDefault="00634EE6" w:rsidP="00634EE6">
      <w:pPr>
        <w:pStyle w:val="Titre2"/>
      </w:pPr>
      <w:bookmarkStart w:id="68" w:name="_Toc35623348"/>
      <w:r>
        <w:t>Rééchantillonnage des images (V2)</w:t>
      </w:r>
      <w:bookmarkEnd w:id="68"/>
    </w:p>
    <w:p w:rsidR="00426933" w:rsidRDefault="00426933" w:rsidP="009F401D">
      <w:pPr>
        <w:pStyle w:val="Titre2"/>
      </w:pPr>
      <w:bookmarkStart w:id="69" w:name="_Toc35623349"/>
      <w:r>
        <w:t>Prise en compte du mouvement des diffuseurs</w:t>
      </w:r>
      <w:r w:rsidR="00E9688E">
        <w:t xml:space="preserve"> (V1)</w:t>
      </w:r>
      <w:bookmarkEnd w:id="69"/>
    </w:p>
    <w:p w:rsidR="00E9688E" w:rsidRDefault="00B87D36" w:rsidP="00B87D36">
      <w:pPr>
        <w:pStyle w:val="Titre3"/>
      </w:pPr>
      <w:bookmarkStart w:id="70" w:name="_Toc35623350"/>
      <w:r>
        <w:t>Rappel des exigences</w:t>
      </w:r>
      <w:bookmarkEnd w:id="70"/>
    </w:p>
    <w:p w:rsidR="00B87D36" w:rsidRDefault="00B87D36" w:rsidP="00B87D36">
      <w:r>
        <w:t>2.5.2 : il est implémenté un mode fonction de transfert radar (ne passant pas par les données brutes) pour restituer rapidement une Qualité Image capteur. […] Le processus assure en outre la délocalisation et la défocalisation en considérant les propriétés des points (mobilité, directivité, déplacement) telle qu’on le trouve dans MOCEM V4.2.</w:t>
      </w:r>
    </w:p>
    <w:p w:rsidR="0028368B" w:rsidRDefault="0028368B" w:rsidP="00B87D36"/>
    <w:p w:rsidR="0028368B" w:rsidRDefault="0028368B" w:rsidP="0028368B">
      <w:pPr>
        <w:pStyle w:val="Titre3"/>
      </w:pPr>
      <w:r>
        <w:t>Prise en compte du mouvement des diffuseurs dans MOCEM V4.2 (V1)</w:t>
      </w:r>
    </w:p>
    <w:p w:rsidR="0028368B" w:rsidRPr="0028368B" w:rsidRDefault="0028368B" w:rsidP="0028368B">
      <w:pPr>
        <w:pStyle w:val="Titre3"/>
      </w:pPr>
      <w:r>
        <w:t>Intégration du mouvement des diffuseurs dans la fonction de transfert du mode image Source de COMAREM (V2)</w:t>
      </w:r>
    </w:p>
    <w:p w:rsidR="00B87D36" w:rsidRDefault="00B87D36" w:rsidP="00B87D36">
      <w:pPr>
        <w:pStyle w:val="Titre2"/>
      </w:pPr>
      <w:bookmarkStart w:id="71" w:name="_Toc35623351"/>
      <w:r>
        <w:t>Estimation de la qualité image (V1)</w:t>
      </w:r>
      <w:bookmarkEnd w:id="71"/>
    </w:p>
    <w:p w:rsidR="00B87D36" w:rsidRDefault="00B87D36" w:rsidP="00B87D36">
      <w:pPr>
        <w:pStyle w:val="Titre3"/>
      </w:pPr>
      <w:bookmarkStart w:id="72" w:name="_Toc35623352"/>
      <w:r>
        <w:t>Rappel des exigences</w:t>
      </w:r>
      <w:bookmarkEnd w:id="72"/>
    </w:p>
    <w:p w:rsidR="00B87D36" w:rsidRPr="00B87D36" w:rsidRDefault="00B87D36" w:rsidP="00B87D36">
      <w:r>
        <w:t>2.5.2 : il est implémenté un mode fonction de transfert radar (ne passant pas par les données brutes) pour restituer rapidement une Qualité Image capteur. Elle est basée sur le bilan radar et les caractéristiques de l’acquisition (temps et secteur d’éclairement, bande de fréquence, ...). Elle utilise l’image source produite par le MS V1, elle-même produite par la mise en forme du ou des M3D-EM de la scène à imager.</w:t>
      </w:r>
    </w:p>
    <w:p w:rsidR="00B87D36" w:rsidRPr="00E9688E" w:rsidRDefault="00B87D36" w:rsidP="00E9688E"/>
    <w:p w:rsidR="00634EE6" w:rsidRDefault="00634EE6" w:rsidP="00634EE6"/>
    <w:p w:rsidR="00CB682D" w:rsidRDefault="00E37763" w:rsidP="007C3A53">
      <w:pPr>
        <w:pStyle w:val="Titre1"/>
      </w:pPr>
      <w:bookmarkStart w:id="73" w:name="_Toc35623353"/>
      <w:r>
        <w:lastRenderedPageBreak/>
        <w:t xml:space="preserve">Guidage : </w:t>
      </w:r>
      <w:r w:rsidR="00CB682D">
        <w:t>Ecartométrie</w:t>
      </w:r>
      <w:r>
        <w:t xml:space="preserve"> et Module de Traitement d’image</w:t>
      </w:r>
      <w:bookmarkEnd w:id="73"/>
    </w:p>
    <w:p w:rsidR="00CB682D" w:rsidRDefault="00FC5137" w:rsidP="00DA32B9">
      <w:pPr>
        <w:pStyle w:val="Titre2"/>
      </w:pPr>
      <w:bookmarkStart w:id="74" w:name="_Toc35623354"/>
      <w:r>
        <w:t>Signaux IQ multivoie</w:t>
      </w:r>
      <w:r w:rsidR="00402B8E">
        <w:t xml:space="preserve"> </w:t>
      </w:r>
      <w:r w:rsidR="004054AD">
        <w:t xml:space="preserve">et </w:t>
      </w:r>
      <w:r w:rsidR="004054AD" w:rsidRPr="00F826E5">
        <w:t>Ecartométrie</w:t>
      </w:r>
      <w:r w:rsidR="004054AD">
        <w:t xml:space="preserve"> </w:t>
      </w:r>
      <w:r w:rsidR="00402B8E">
        <w:t>(V1)</w:t>
      </w:r>
      <w:bookmarkEnd w:id="74"/>
    </w:p>
    <w:p w:rsidR="0036476A" w:rsidRDefault="0036476A" w:rsidP="0036476A">
      <w:pPr>
        <w:pStyle w:val="Titre3"/>
      </w:pPr>
      <w:bookmarkStart w:id="75" w:name="_Toc35623355"/>
      <w:r>
        <w:t>Rappel des exigences</w:t>
      </w:r>
      <w:bookmarkEnd w:id="75"/>
    </w:p>
    <w:p w:rsidR="0036476A" w:rsidRDefault="0036476A" w:rsidP="00C5281B">
      <w:pPr>
        <w:pStyle w:val="ExigT"/>
      </w:pPr>
      <w:bookmarkStart w:id="76" w:name="_Ref530139654"/>
      <w:r>
        <w:t xml:space="preserve">Ta-128 : Le stimulateur </w:t>
      </w:r>
      <w:r w:rsidRPr="00D3053D">
        <w:rPr>
          <w:b/>
          <w:u w:val="single"/>
        </w:rPr>
        <w:t>V1</w:t>
      </w:r>
      <w:r>
        <w:t xml:space="preserve"> reçoit selon le paramétrage fait du MS, les images et/ou (selon le paramétrage appelant) les données brutes en composantes séparées, partiellement ou totalement regroupées (signal IQ complet) sur les différentes voies de réception.</w:t>
      </w:r>
      <w:bookmarkEnd w:id="76"/>
      <w:r>
        <w:t xml:space="preserve"> </w:t>
      </w:r>
    </w:p>
    <w:p w:rsidR="00C5281B" w:rsidRDefault="00C5281B" w:rsidP="00C5281B">
      <w:pPr>
        <w:pStyle w:val="ExigT"/>
      </w:pPr>
      <w:r>
        <w:rPr>
          <w:lang w:eastAsia="ar-SA"/>
        </w:rPr>
        <w:t xml:space="preserve">Ta-135 : </w:t>
      </w:r>
      <w:bookmarkStart w:id="77" w:name="_Ref530139757"/>
      <w:r>
        <w:t xml:space="preserve">Le stimulateur </w:t>
      </w:r>
      <w:r w:rsidRPr="00D3053D">
        <w:rPr>
          <w:b/>
          <w:u w:val="single"/>
        </w:rPr>
        <w:t>V1</w:t>
      </w:r>
      <w:r>
        <w:t xml:space="preserve"> offre de former les voies d’écartométrie dans le cas d’un système le permettant, notamment pour une antenne monopulse, dans l’objectif de permettre d’alimenter un guidage générique.</w:t>
      </w:r>
      <w:bookmarkEnd w:id="77"/>
    </w:p>
    <w:p w:rsidR="00C5281B" w:rsidRDefault="00C5281B" w:rsidP="00C5281B">
      <w:pPr>
        <w:pStyle w:val="ExigT"/>
      </w:pPr>
    </w:p>
    <w:p w:rsidR="0054729A" w:rsidRDefault="0054729A" w:rsidP="00DA32B9">
      <w:pPr>
        <w:pStyle w:val="Titre2"/>
      </w:pPr>
      <w:bookmarkStart w:id="78" w:name="_Toc35623356"/>
      <w:r>
        <w:t>Altitude du porteur (V1)</w:t>
      </w:r>
      <w:bookmarkEnd w:id="78"/>
    </w:p>
    <w:p w:rsidR="0054729A" w:rsidRDefault="0054729A" w:rsidP="0054729A">
      <w:pPr>
        <w:pStyle w:val="Titre3"/>
      </w:pPr>
      <w:bookmarkStart w:id="79" w:name="_Toc35623357"/>
      <w:r>
        <w:t>Rappel des exigences</w:t>
      </w:r>
      <w:bookmarkEnd w:id="79"/>
      <w:r>
        <w:t xml:space="preserve"> </w:t>
      </w:r>
    </w:p>
    <w:p w:rsidR="005E1BF9" w:rsidRDefault="0054729A" w:rsidP="007460C7">
      <w:pPr>
        <w:pStyle w:val="ExigT"/>
      </w:pPr>
      <w:r>
        <w:rPr>
          <w:lang w:eastAsia="ar-SA"/>
        </w:rPr>
        <w:t xml:space="preserve">Ta-137 : </w:t>
      </w:r>
      <w:bookmarkStart w:id="80" w:name="_Ref530139787"/>
      <w:r>
        <w:t xml:space="preserve">le stimulateur </w:t>
      </w:r>
      <w:r w:rsidRPr="00D3053D">
        <w:rPr>
          <w:b/>
          <w:u w:val="single"/>
        </w:rPr>
        <w:t>V1</w:t>
      </w:r>
      <w:r>
        <w:t xml:space="preserve"> permet d’appeler un module de traitement d’images […] en offrant ou pas, selon le mode de paramétrage de publication par le MS, la localisation au sol dans le repère avion/antenne,</w:t>
      </w:r>
      <w:bookmarkEnd w:id="80"/>
      <w:r w:rsidR="005E1BF9">
        <w:t xml:space="preserve"> </w:t>
      </w:r>
      <w:r>
        <w:t>[…]</w:t>
      </w:r>
    </w:p>
    <w:p w:rsidR="007460C7" w:rsidRDefault="007460C7" w:rsidP="007460C7">
      <w:pPr>
        <w:pStyle w:val="ExigT"/>
      </w:pPr>
      <w:r>
        <w:t xml:space="preserve">Ta-143 : </w:t>
      </w:r>
      <w:bookmarkStart w:id="81" w:name="_Ref530139860"/>
      <w:r>
        <w:t xml:space="preserve">Le stimulateur </w:t>
      </w:r>
      <w:r w:rsidRPr="00D3053D">
        <w:rPr>
          <w:b/>
          <w:u w:val="single"/>
        </w:rPr>
        <w:t>V1</w:t>
      </w:r>
      <w:r>
        <w:t xml:space="preserve"> offre de générer une estimée d’altitude sol par exploitation des données de simulation (vérité terrain) en introduisant une erreur paramétrable. Cette estimée d’altitude est une donnée d’entrée du pseudo module de guidage.</w:t>
      </w:r>
      <w:bookmarkEnd w:id="81"/>
    </w:p>
    <w:p w:rsidR="0054729A" w:rsidRDefault="0054729A" w:rsidP="00C5281B">
      <w:pPr>
        <w:pStyle w:val="ExigT"/>
      </w:pPr>
    </w:p>
    <w:p w:rsidR="00DA32B9" w:rsidRDefault="00DA32B9" w:rsidP="00377EE2">
      <w:pPr>
        <w:pStyle w:val="Titre2"/>
      </w:pPr>
      <w:bookmarkStart w:id="82" w:name="_Toc35623358"/>
      <w:r>
        <w:t>Localisation des cibles (V1)</w:t>
      </w:r>
      <w:bookmarkEnd w:id="82"/>
    </w:p>
    <w:p w:rsidR="00DA32B9" w:rsidRDefault="00DA32B9" w:rsidP="00DA32B9">
      <w:pPr>
        <w:pStyle w:val="Titre3"/>
      </w:pPr>
      <w:bookmarkStart w:id="83" w:name="_Toc35623359"/>
      <w:r>
        <w:t>Rappel des exigences</w:t>
      </w:r>
      <w:bookmarkEnd w:id="83"/>
      <w:r>
        <w:t xml:space="preserve"> </w:t>
      </w:r>
    </w:p>
    <w:p w:rsidR="0054729A" w:rsidRDefault="00DA32B9" w:rsidP="00C5281B">
      <w:pPr>
        <w:pStyle w:val="ExigT"/>
      </w:pPr>
      <w:r>
        <w:rPr>
          <w:lang w:eastAsia="ar-SA"/>
        </w:rPr>
        <w:t xml:space="preserve">Ta-137 : </w:t>
      </w:r>
      <w:r>
        <w:t xml:space="preserve">le stimulateur </w:t>
      </w:r>
      <w:r w:rsidRPr="00D3053D">
        <w:rPr>
          <w:b/>
          <w:u w:val="single"/>
        </w:rPr>
        <w:t>V1</w:t>
      </w:r>
      <w:r>
        <w:t xml:space="preserve"> permet d’appeler un module de traitement d’images […] en offrant ou pas, selon le mode de paramétrage de publication par le MS, […] et dans l’image source de contrôle, de la ou des cibles avec pointeur sur leur descriptif.</w:t>
      </w:r>
    </w:p>
    <w:p w:rsidR="0036476A" w:rsidRPr="0036476A" w:rsidRDefault="0036476A" w:rsidP="0036476A">
      <w:pPr>
        <w:rPr>
          <w:lang w:eastAsia="ar-SA"/>
        </w:rPr>
      </w:pPr>
    </w:p>
    <w:p w:rsidR="00E37763" w:rsidRDefault="00E37763" w:rsidP="00CB682D">
      <w:pPr>
        <w:pStyle w:val="Titre2"/>
      </w:pPr>
      <w:bookmarkStart w:id="84" w:name="_Toc35623360"/>
      <w:r>
        <w:t>Guidage (V1)</w:t>
      </w:r>
      <w:bookmarkEnd w:id="84"/>
    </w:p>
    <w:p w:rsidR="00285696" w:rsidRDefault="00285696" w:rsidP="00285696">
      <w:pPr>
        <w:pStyle w:val="Titre3"/>
      </w:pPr>
      <w:bookmarkStart w:id="85" w:name="_Toc35623361"/>
      <w:r>
        <w:t>Rappel des exigences</w:t>
      </w:r>
      <w:bookmarkEnd w:id="85"/>
      <w:r>
        <w:t xml:space="preserve"> </w:t>
      </w:r>
    </w:p>
    <w:p w:rsidR="004054AD" w:rsidRPr="004054AD" w:rsidRDefault="004054AD" w:rsidP="004054AD">
      <w:r>
        <w:t>Ta-123 : Le stimulateur STIMUSAR peut fonctionner (selon le paramétrage de la simulation) en boucle « fermée » en V1 limité dans ce cas à un rebouclage fait sur l’exploitation de la vérité terrain</w:t>
      </w:r>
    </w:p>
    <w:p w:rsidR="00F826E5" w:rsidRDefault="00285696" w:rsidP="00C5281B">
      <w:pPr>
        <w:pStyle w:val="ExigT"/>
      </w:pPr>
      <w:bookmarkStart w:id="86" w:name="_Ref519512877"/>
      <w:r>
        <w:t xml:space="preserve">Ta-141 : […] le stimulateur offre [un] mode dans lequel le point visé pourra évoluer au cours de la simulation </w:t>
      </w:r>
      <w:bookmarkEnd w:id="86"/>
      <w:r>
        <w:t xml:space="preserve">[…] permettant d’amener le vecteur vers la cible avec un angle de dépointage paramétré avec une consigne d’arrêt à une distance paramétrée par rapport à la cible transmise au module « fonction finale » ; </w:t>
      </w:r>
    </w:p>
    <w:p w:rsidR="00285696" w:rsidRPr="00285696" w:rsidRDefault="00285696" w:rsidP="00285696">
      <w:pPr>
        <w:rPr>
          <w:lang w:eastAsia="ar-SA"/>
        </w:rPr>
      </w:pPr>
    </w:p>
    <w:p w:rsidR="0054729A" w:rsidRDefault="0054729A" w:rsidP="00E37763"/>
    <w:p w:rsidR="00C61E07" w:rsidRDefault="00C61E07" w:rsidP="00C61E07">
      <w:pPr>
        <w:pStyle w:val="Titre2"/>
      </w:pPr>
      <w:bookmarkStart w:id="87" w:name="_Toc35623362"/>
      <w:r>
        <w:lastRenderedPageBreak/>
        <w:t>Module ATD (V2)</w:t>
      </w:r>
      <w:bookmarkEnd w:id="87"/>
    </w:p>
    <w:p w:rsidR="00C61E07" w:rsidRDefault="00C61E07" w:rsidP="00C61E07">
      <w:pPr>
        <w:pStyle w:val="Titre3"/>
      </w:pPr>
      <w:bookmarkStart w:id="88" w:name="_Toc35623363"/>
      <w:r>
        <w:t>Rappel des exigences</w:t>
      </w:r>
      <w:bookmarkEnd w:id="88"/>
    </w:p>
    <w:p w:rsidR="00C61E07" w:rsidRPr="00E75422" w:rsidRDefault="00C61E07" w:rsidP="00C5281B">
      <w:pPr>
        <w:pStyle w:val="ExigT"/>
      </w:pPr>
      <w:bookmarkStart w:id="89" w:name="_Ref530140231"/>
      <w:r>
        <w:t xml:space="preserve">Ta-138 : </w:t>
      </w:r>
      <w:r w:rsidRPr="00027C71">
        <w:t>A titre d’illustra</w:t>
      </w:r>
      <w:r w:rsidRPr="008C2077">
        <w:t>tion, l</w:t>
      </w:r>
      <w:r w:rsidRPr="0075701B">
        <w:t xml:space="preserve">e stimulateur </w:t>
      </w:r>
      <w:r w:rsidRPr="0071534E">
        <w:rPr>
          <w:b/>
          <w:u w:val="single"/>
        </w:rPr>
        <w:t>V2</w:t>
      </w:r>
      <w:r w:rsidRPr="0071534E">
        <w:t xml:space="preserve"> </w:t>
      </w:r>
      <w:r w:rsidRPr="006D13D2">
        <w:t>dispose d’un pseudo module d’ATD qui, exploitant la vérité terrain connue par la simulation, isole les imagett</w:t>
      </w:r>
      <w:r w:rsidRPr="0068300E">
        <w:t>es de cibles pour la fonction d’</w:t>
      </w:r>
      <w:r w:rsidRPr="0093398B">
        <w:t xml:space="preserve">ATR, et </w:t>
      </w:r>
      <w:r w:rsidRPr="00CC0DC3">
        <w:t>calcul</w:t>
      </w:r>
      <w:r w:rsidRPr="00136F96">
        <w:t xml:space="preserve"> l’angle de présentation de la cible avec une erreur statistique</w:t>
      </w:r>
      <w:r w:rsidRPr="00E75422">
        <w:t>.</w:t>
      </w:r>
      <w:bookmarkEnd w:id="89"/>
    </w:p>
    <w:p w:rsidR="00C61E07" w:rsidRPr="00EE2901" w:rsidRDefault="00C61E07" w:rsidP="00C61E07">
      <w:pPr>
        <w:rPr>
          <w:lang w:eastAsia="ar-SA"/>
        </w:rPr>
      </w:pPr>
    </w:p>
    <w:p w:rsidR="00C61E07" w:rsidRDefault="00C61E07" w:rsidP="00C61E07">
      <w:pPr>
        <w:pStyle w:val="Titre2"/>
      </w:pPr>
      <w:bookmarkStart w:id="90" w:name="_Toc35623364"/>
      <w:r>
        <w:t>Module ATR (v2</w:t>
      </w:r>
      <w:r w:rsidR="00DD2CFD">
        <w:t>, V2+</w:t>
      </w:r>
      <w:r>
        <w:t>)</w:t>
      </w:r>
      <w:bookmarkEnd w:id="90"/>
    </w:p>
    <w:p w:rsidR="00C61E07" w:rsidRDefault="00C61E07" w:rsidP="00C61E07">
      <w:pPr>
        <w:pStyle w:val="Titre3"/>
      </w:pPr>
      <w:bookmarkStart w:id="91" w:name="_Toc35623365"/>
      <w:r>
        <w:t>Rappel des exigences</w:t>
      </w:r>
      <w:bookmarkEnd w:id="91"/>
    </w:p>
    <w:p w:rsidR="0054729A" w:rsidRDefault="00C61E07" w:rsidP="0054729A">
      <w:r>
        <w:rPr>
          <w:lang w:eastAsia="ar-SA"/>
        </w:rPr>
        <w:t xml:space="preserve">Ta-139 : </w:t>
      </w:r>
      <w:r w:rsidRPr="00D771EC">
        <w:t xml:space="preserve">A titre d’illustration, le stimulateur </w:t>
      </w:r>
      <w:r w:rsidRPr="00D771EC">
        <w:rPr>
          <w:b/>
          <w:u w:val="single"/>
        </w:rPr>
        <w:t>V</w:t>
      </w:r>
      <w:r>
        <w:rPr>
          <w:b/>
          <w:u w:val="single"/>
        </w:rPr>
        <w:t>2</w:t>
      </w:r>
      <w:r w:rsidRPr="00D771EC">
        <w:t xml:space="preserve"> prévoit l’appel à un pseudo module d’ATR qui attribue à la vignette une probabilité de bonne</w:t>
      </w:r>
      <w:r w:rsidR="0054729A">
        <w:t xml:space="preserve"> </w:t>
      </w:r>
      <w:bookmarkStart w:id="92" w:name="_Ref530140249"/>
      <w:r w:rsidR="0054729A" w:rsidRPr="00D771EC">
        <w:t>reconnaissance et tire aléatoirement dans la matrice de confusion les probabilités restantes.</w:t>
      </w:r>
      <w:bookmarkEnd w:id="92"/>
    </w:p>
    <w:p w:rsidR="00DD2CFD" w:rsidRDefault="00DD2CFD" w:rsidP="00C5281B">
      <w:pPr>
        <w:pStyle w:val="ExigT"/>
      </w:pPr>
      <w:bookmarkStart w:id="93" w:name="_Ref530140525"/>
      <w:r>
        <w:t xml:space="preserve">Ta-140 : A titre d’illustration, le stimulateur </w:t>
      </w:r>
      <w:r w:rsidRPr="00D3053D">
        <w:rPr>
          <w:b/>
          <w:u w:val="single"/>
        </w:rPr>
        <w:t>V2</w:t>
      </w:r>
      <w:r>
        <w:rPr>
          <w:b/>
          <w:u w:val="single"/>
        </w:rPr>
        <w:t>+</w:t>
      </w:r>
      <w:r w:rsidRPr="00073B73">
        <w:rPr>
          <w:b/>
        </w:rPr>
        <w:t xml:space="preserve"> </w:t>
      </w:r>
      <w:r w:rsidRPr="00073B73">
        <w:t xml:space="preserve">maquette </w:t>
      </w:r>
      <w:r>
        <w:t xml:space="preserve">l’appel à un module d’ATR (basé sur de la simple comparaison d’images comme existant actuellement dans l’onglet Viticole de MOCEM) dans lesquelles </w:t>
      </w:r>
      <w:r w:rsidRPr="00CC01D8">
        <w:t>deux</w:t>
      </w:r>
      <w:r>
        <w:t xml:space="preserve"> métriques génériques seront implémentées, en plug-in.</w:t>
      </w:r>
      <w:bookmarkEnd w:id="93"/>
    </w:p>
    <w:p w:rsidR="00377EE2" w:rsidRDefault="00377EE2" w:rsidP="00377EE2">
      <w:pPr>
        <w:pStyle w:val="Titre2"/>
      </w:pPr>
      <w:bookmarkStart w:id="94" w:name="_Toc35623366"/>
      <w:r>
        <w:t xml:space="preserve">Guidage sur la position de la cible </w:t>
      </w:r>
      <w:r w:rsidR="00213C69">
        <w:t>par ATR/ATD ou ecartométrie V2/V2+)</w:t>
      </w:r>
      <w:bookmarkEnd w:id="94"/>
    </w:p>
    <w:p w:rsidR="00377EE2" w:rsidRDefault="00377EE2" w:rsidP="00377EE2">
      <w:pPr>
        <w:pStyle w:val="Titre3"/>
      </w:pPr>
      <w:bookmarkStart w:id="95" w:name="_Toc35623367"/>
      <w:r>
        <w:t>Rappel des exigences</w:t>
      </w:r>
      <w:bookmarkEnd w:id="95"/>
      <w:r>
        <w:t xml:space="preserve"> </w:t>
      </w:r>
    </w:p>
    <w:p w:rsidR="0069004C" w:rsidRPr="0069004C" w:rsidRDefault="0069004C" w:rsidP="0069004C">
      <w:pPr>
        <w:spacing w:after="120"/>
        <w:rPr>
          <w:color w:val="000000" w:themeColor="text1"/>
        </w:rPr>
      </w:pPr>
      <w:r>
        <w:rPr>
          <w:lang w:eastAsia="ar-SA"/>
        </w:rPr>
        <w:t xml:space="preserve">Ta-122 : </w:t>
      </w:r>
      <w:r w:rsidRPr="0069004C">
        <w:rPr>
          <w:color w:val="000000" w:themeColor="text1"/>
        </w:rPr>
        <w:t>Le générateur FO/pointage recevra, à terme,  ses consignes d’un module de traitement ou de guidage tel que maquetté en V2+.</w:t>
      </w:r>
    </w:p>
    <w:p w:rsidR="0069004C" w:rsidRPr="0069004C" w:rsidRDefault="0069004C" w:rsidP="0069004C">
      <w:pPr>
        <w:rPr>
          <w:lang w:eastAsia="ar-SA"/>
        </w:rPr>
      </w:pPr>
    </w:p>
    <w:p w:rsidR="00377EE2" w:rsidRDefault="00377EE2" w:rsidP="00377EE2">
      <w:r>
        <w:t>Ta-123 : Le stimulateur STIMUSAR peut fonctionner (selon le paramétrage de la simulation) en boucle « semi-fermée</w:t>
      </w:r>
      <w:r>
        <w:rPr>
          <w:rStyle w:val="Appelnotedebasdep"/>
        </w:rPr>
        <w:footnoteReference w:id="2"/>
      </w:r>
      <w:r>
        <w:t xml:space="preserve">  » où la trajectoire peut être rendue dépendante des retours de traitements de signaux maquettés en aval au travers du module évoqué en exigence </w:t>
      </w:r>
      <w:r>
        <w:fldChar w:fldCharType="begin"/>
      </w:r>
      <w:r>
        <w:instrText xml:space="preserve"> REF _Ref519512877 \n \h </w:instrText>
      </w:r>
      <w:r>
        <w:fldChar w:fldCharType="separate"/>
      </w:r>
      <w:r>
        <w:t>{Ta-141}</w:t>
      </w:r>
      <w:r>
        <w:fldChar w:fldCharType="end"/>
      </w:r>
    </w:p>
    <w:p w:rsidR="005F7519" w:rsidRDefault="005F7519" w:rsidP="00377EE2"/>
    <w:p w:rsidR="005F7519" w:rsidRDefault="005F7519" w:rsidP="00377EE2">
      <w:r>
        <w:t>Ta-123 : Le stimulateur STIMUSAR peut fonctionner (selon le paramétrage de la simulation) en boucle « fermée », [… avec un rebouclage fait sur …] l’image au sein du MDR ou de STIMUSAR V2+</w:t>
      </w:r>
    </w:p>
    <w:p w:rsidR="00377EE2" w:rsidRPr="004054AD" w:rsidRDefault="00377EE2" w:rsidP="00377EE2">
      <w:pPr>
        <w:rPr>
          <w:lang w:eastAsia="ar-SA"/>
        </w:rPr>
      </w:pPr>
    </w:p>
    <w:p w:rsidR="00377EE2" w:rsidRDefault="00377EE2" w:rsidP="00377EE2">
      <w:pPr>
        <w:spacing w:after="120"/>
      </w:pPr>
      <w:r>
        <w:t>Ta-141 : […] le stimulateur offre [un] mode dans lequel le point visé pourra évoluer au cours de la simulation [..] permettant le guidage sur la position de la cible recherchée (issue du module ATR au sein du MDR ou via la vérité terrain au sein du pseudo ATR de STIMUSAR V2).</w:t>
      </w:r>
    </w:p>
    <w:p w:rsidR="005F7519" w:rsidRDefault="00890079" w:rsidP="005F7519">
      <w:r>
        <w:t>Ta-142</w:t>
      </w:r>
      <w:r w:rsidR="005F7519">
        <w:t xml:space="preserve"> : L’architecture du stimulateur </w:t>
      </w:r>
      <w:r w:rsidR="005F7519" w:rsidRPr="00D3053D">
        <w:rPr>
          <w:b/>
          <w:u w:val="single"/>
        </w:rPr>
        <w:t>V2</w:t>
      </w:r>
      <w:r w:rsidR="005F7519">
        <w:t xml:space="preserve"> offre de recourir à un module dédié au guidage et exploitant le signal multivoies (qui sera maquetté en </w:t>
      </w:r>
      <w:r w:rsidR="005F7519" w:rsidRPr="00073B73">
        <w:rPr>
          <w:b/>
          <w:u w:val="single"/>
        </w:rPr>
        <w:t>V2+</w:t>
      </w:r>
      <w:r w:rsidR="005F7519">
        <w:t xml:space="preserve"> éventuellement par une fonction simple d’écartométrie de guidage sur échos fort et contrasté type navire/ mer calme)</w:t>
      </w:r>
    </w:p>
    <w:p w:rsidR="00DD2CFD" w:rsidRPr="00BA0F74" w:rsidRDefault="00FA7159" w:rsidP="007C2A25">
      <w:pPr>
        <w:pStyle w:val="ExigT"/>
      </w:pPr>
      <w:r>
        <w:t xml:space="preserve">Ta-144 : </w:t>
      </w:r>
      <w:bookmarkStart w:id="96" w:name="_Ref530139873"/>
      <w:r>
        <w:t>Le module « fonction finale » (type Navigation, guidage, reconnaissance…) met en forme les résultats pour analyse opérateur et décide de l’arrêt de la simulation soit par l’obtention du résultat recherché ou la fin du temps alloué au temps du scénario</w:t>
      </w:r>
      <w:bookmarkEnd w:id="96"/>
    </w:p>
    <w:p w:rsidR="00337F86" w:rsidRPr="00E37763" w:rsidRDefault="00337F86" w:rsidP="00C61E07"/>
    <w:p w:rsidR="00C61E07" w:rsidRDefault="00C61E07" w:rsidP="00C61E07">
      <w:pPr>
        <w:rPr>
          <w:lang w:eastAsia="ar-SA"/>
        </w:rPr>
      </w:pPr>
    </w:p>
    <w:p w:rsidR="00B970CE" w:rsidRDefault="00B970CE" w:rsidP="00691209">
      <w:pPr>
        <w:pStyle w:val="Sansinterligne"/>
      </w:pPr>
    </w:p>
    <w:p w:rsidR="00307B14" w:rsidRDefault="00932684" w:rsidP="00307B14">
      <w:pPr>
        <w:pStyle w:val="Titre1"/>
      </w:pPr>
      <w:bookmarkStart w:id="97" w:name="_Toc35623370"/>
      <w:r>
        <w:t>Ges</w:t>
      </w:r>
      <w:r w:rsidR="00307B14">
        <w:t xml:space="preserve">tion </w:t>
      </w:r>
      <w:r w:rsidR="00373806">
        <w:t>des</w:t>
      </w:r>
      <w:r w:rsidR="00307B14">
        <w:t xml:space="preserve"> trajectoire dans le mode IQ</w:t>
      </w:r>
      <w:r w:rsidR="00A150F8">
        <w:t xml:space="preserve"> (V1,V2)</w:t>
      </w:r>
      <w:bookmarkEnd w:id="97"/>
    </w:p>
    <w:p w:rsidR="008D4FC2" w:rsidRPr="008D4FC2" w:rsidRDefault="007661ED" w:rsidP="008D4FC2">
      <w:pPr>
        <w:pStyle w:val="Titre2"/>
      </w:pPr>
      <w:bookmarkStart w:id="98" w:name="_Toc35623371"/>
      <w:r>
        <w:t>Définition des pièces de trajectoire (V0)</w:t>
      </w:r>
      <w:bookmarkEnd w:id="98"/>
    </w:p>
    <w:p w:rsidR="007661ED" w:rsidRDefault="007661ED" w:rsidP="007661ED">
      <w:pPr>
        <w:pStyle w:val="Titre2"/>
      </w:pPr>
      <w:bookmarkStart w:id="99" w:name="_Toc35623372"/>
      <w:r>
        <w:t>Translation des trajectoires (V1)</w:t>
      </w:r>
      <w:bookmarkEnd w:id="99"/>
    </w:p>
    <w:p w:rsidR="008D4FC2" w:rsidRDefault="006F1551" w:rsidP="006F1551">
      <w:pPr>
        <w:pStyle w:val="Titre3"/>
      </w:pPr>
      <w:bookmarkStart w:id="100" w:name="_Toc35623373"/>
      <w:r>
        <w:t>Rappel des exigences</w:t>
      </w:r>
      <w:bookmarkEnd w:id="100"/>
    </w:p>
    <w:p w:rsidR="006F1551" w:rsidRDefault="006F1551" w:rsidP="00C5281B">
      <w:pPr>
        <w:pStyle w:val="ExigT"/>
      </w:pPr>
      <w:r>
        <w:rPr>
          <w:lang w:eastAsia="ar-SA"/>
        </w:rPr>
        <w:t xml:space="preserve">Ta-125 : </w:t>
      </w:r>
      <w:bookmarkStart w:id="101" w:name="_Ref530139582"/>
      <w:r>
        <w:t>L’IHM du stimulateur offre de pouvoir importer et visualiser des trajectoires géo-référencées et de les décaler par rapport au terrain (déplacement altitude-longitude-latitude).</w:t>
      </w:r>
      <w:bookmarkEnd w:id="101"/>
    </w:p>
    <w:p w:rsidR="006F1551" w:rsidRDefault="0078707A" w:rsidP="006F1551">
      <w:pPr>
        <w:pStyle w:val="Titre3"/>
      </w:pPr>
      <w:r>
        <w:t>Description</w:t>
      </w:r>
    </w:p>
    <w:p w:rsidR="006F1551" w:rsidRDefault="006F1551" w:rsidP="006F1551">
      <w:pPr>
        <w:pStyle w:val="Titre3"/>
      </w:pPr>
      <w:bookmarkStart w:id="102" w:name="_Toc35623375"/>
      <w:r>
        <w:t>Proposition d’algorithme</w:t>
      </w:r>
      <w:bookmarkEnd w:id="102"/>
    </w:p>
    <w:p w:rsidR="00FD5573" w:rsidRPr="00FD5573" w:rsidRDefault="00FD5573" w:rsidP="00FD5573">
      <w:pPr>
        <w:pStyle w:val="Titre3"/>
      </w:pPr>
      <w:bookmarkStart w:id="103" w:name="_Toc35623376"/>
      <w:r>
        <w:t>Proposition d’IHM</w:t>
      </w:r>
      <w:bookmarkEnd w:id="103"/>
    </w:p>
    <w:p w:rsidR="006F1551" w:rsidRPr="006F1551" w:rsidRDefault="006F1551" w:rsidP="006F1551">
      <w:pPr>
        <w:rPr>
          <w:lang w:eastAsia="ar-SA"/>
        </w:rPr>
      </w:pPr>
    </w:p>
    <w:p w:rsidR="007661ED" w:rsidRDefault="002034D5" w:rsidP="007661ED">
      <w:pPr>
        <w:pStyle w:val="Titre2"/>
      </w:pPr>
      <w:bookmarkStart w:id="104" w:name="_Toc35623377"/>
      <w:r>
        <w:t>Positionnement du capteur sur la structure  (V2</w:t>
      </w:r>
      <w:r w:rsidR="007661ED">
        <w:t>)</w:t>
      </w:r>
      <w:bookmarkEnd w:id="104"/>
    </w:p>
    <w:p w:rsidR="002034D5" w:rsidRDefault="002034D5" w:rsidP="002034D5">
      <w:pPr>
        <w:pStyle w:val="Titre3"/>
      </w:pPr>
      <w:bookmarkStart w:id="105" w:name="_Toc35623378"/>
      <w:r>
        <w:t>Rappel des exigences</w:t>
      </w:r>
      <w:bookmarkEnd w:id="105"/>
      <w:r>
        <w:t xml:space="preserve"> </w:t>
      </w:r>
    </w:p>
    <w:p w:rsidR="002034D5" w:rsidRDefault="002034D5" w:rsidP="002034D5">
      <w:pPr>
        <w:spacing w:after="60"/>
      </w:pPr>
      <w:r>
        <w:t>Ta-122 : Un paramétrage aisé de positionnement du capteur sur la structure, en prévoyant la possibilité d’insérer ultérieurement un module restituant les déformées de la structure et les vibrations potentiellement existantes sur l’antenne radar</w:t>
      </w:r>
    </w:p>
    <w:p w:rsidR="002034D5" w:rsidRPr="002034D5" w:rsidRDefault="002034D5" w:rsidP="002034D5"/>
    <w:p w:rsidR="007661ED" w:rsidRDefault="007661ED" w:rsidP="007661ED">
      <w:pPr>
        <w:pStyle w:val="Titre2"/>
      </w:pPr>
      <w:bookmarkStart w:id="106" w:name="_Toc35623379"/>
      <w:r>
        <w:t>Modèle avion (v2)</w:t>
      </w:r>
      <w:bookmarkEnd w:id="106"/>
    </w:p>
    <w:p w:rsidR="00AA0008" w:rsidRDefault="00AA0008" w:rsidP="00AA0008">
      <w:pPr>
        <w:pStyle w:val="Titre3"/>
      </w:pPr>
      <w:bookmarkStart w:id="107" w:name="_Toc35623380"/>
      <w:r>
        <w:t>Rappel des exigences</w:t>
      </w:r>
      <w:bookmarkEnd w:id="107"/>
      <w:r>
        <w:t xml:space="preserve"> </w:t>
      </w:r>
    </w:p>
    <w:p w:rsidR="00AA0008" w:rsidRDefault="00AA0008" w:rsidP="00AA0008">
      <w:pPr>
        <w:spacing w:after="60"/>
      </w:pPr>
      <w:r>
        <w:t xml:space="preserve">Ta-122 : </w:t>
      </w:r>
      <w:r>
        <w:rPr>
          <w:lang w:eastAsia="ar-SA"/>
        </w:rPr>
        <w:t xml:space="preserve">[…] </w:t>
      </w:r>
      <w:r>
        <w:t>Un modèle de vol générique permettant de restituer les évolutions de l’attitude avion sur sa trajectoire ou de rejouer (avec les rééchantillonnage requis) des trajectoires simulées ou mesurées par ailleurs dans des formats normalisés (GPX, KML, INS).</w:t>
      </w:r>
    </w:p>
    <w:p w:rsidR="00AA0008" w:rsidRPr="00AA0008" w:rsidRDefault="00AA0008" w:rsidP="00AA0008">
      <w:pPr>
        <w:rPr>
          <w:lang w:eastAsia="ar-SA"/>
        </w:rPr>
      </w:pPr>
    </w:p>
    <w:p w:rsidR="007661ED" w:rsidRDefault="007661ED" w:rsidP="007661ED">
      <w:pPr>
        <w:pStyle w:val="Titre2"/>
      </w:pPr>
      <w:bookmarkStart w:id="108" w:name="_Toc35623381"/>
      <w:r>
        <w:t>Modèle de vibration (V2)</w:t>
      </w:r>
      <w:bookmarkEnd w:id="108"/>
    </w:p>
    <w:p w:rsidR="007D5253" w:rsidRDefault="007D5253" w:rsidP="007D5253">
      <w:pPr>
        <w:pStyle w:val="Titre3"/>
      </w:pPr>
      <w:bookmarkStart w:id="109" w:name="_Toc35623382"/>
      <w:r>
        <w:t>Rappel des exigences</w:t>
      </w:r>
      <w:bookmarkEnd w:id="109"/>
      <w:r>
        <w:t xml:space="preserve"> </w:t>
      </w:r>
    </w:p>
    <w:p w:rsidR="00AA0008" w:rsidRDefault="00AA0008" w:rsidP="00AA0008">
      <w:pPr>
        <w:spacing w:after="60"/>
      </w:pPr>
      <w:r>
        <w:rPr>
          <w:lang w:eastAsia="ar-SA"/>
        </w:rPr>
        <w:t xml:space="preserve">Ta-122 : […] </w:t>
      </w:r>
      <w:r>
        <w:t>Un modèle générique de mouvements parasites du porteur liés notamment aux perturbations atmosphériques ou permettant de reproduire des trajectoires simulées ou mesurées par ailleurs dans des formats normalisés (GPX, KML, INS) avec la possibilité d’atténuer/augmenter les différents mouvements (6 axes).</w:t>
      </w:r>
    </w:p>
    <w:p w:rsidR="00AA0008" w:rsidRDefault="00AA0008" w:rsidP="007D5253">
      <w:pPr>
        <w:rPr>
          <w:lang w:eastAsia="ar-SA"/>
        </w:rPr>
      </w:pPr>
    </w:p>
    <w:p w:rsidR="007D5253" w:rsidRPr="007D5253" w:rsidRDefault="007D5253" w:rsidP="007D5253">
      <w:pPr>
        <w:rPr>
          <w:lang w:eastAsia="ar-SA"/>
        </w:rPr>
      </w:pPr>
      <w:r>
        <w:rPr>
          <w:lang w:eastAsia="ar-SA"/>
        </w:rPr>
        <w:t xml:space="preserve">Ta-133 : […] </w:t>
      </w:r>
      <w:r w:rsidRPr="00D3053D">
        <w:t>Un modèle de mouvements parasites évoqué précédemment sera en charge d’appliquer cette</w:t>
      </w:r>
      <w:r>
        <w:t xml:space="preserve"> </w:t>
      </w:r>
      <w:r w:rsidRPr="00D3053D">
        <w:t>(ces) fonction(s) de transfert.</w:t>
      </w:r>
    </w:p>
    <w:p w:rsidR="007661ED" w:rsidRDefault="007661ED" w:rsidP="007661ED">
      <w:pPr>
        <w:pStyle w:val="Titre2"/>
      </w:pPr>
      <w:bookmarkStart w:id="110" w:name="_Toc35623383"/>
      <w:r>
        <w:lastRenderedPageBreak/>
        <w:t>Prise en compte des erreurs de la centrale inertielle (V2)</w:t>
      </w:r>
      <w:bookmarkEnd w:id="110"/>
    </w:p>
    <w:p w:rsidR="00EE1092" w:rsidRDefault="001C2485" w:rsidP="00EE1092">
      <w:pPr>
        <w:pStyle w:val="Titre3"/>
      </w:pPr>
      <w:bookmarkStart w:id="111" w:name="_Toc35623384"/>
      <w:r>
        <w:t>Rappel des exigences</w:t>
      </w:r>
      <w:bookmarkEnd w:id="111"/>
    </w:p>
    <w:p w:rsidR="001C2485" w:rsidRDefault="001C2485" w:rsidP="00C5281B">
      <w:pPr>
        <w:pStyle w:val="ExigT"/>
      </w:pPr>
      <w:r>
        <w:rPr>
          <w:lang w:eastAsia="ar-SA"/>
        </w:rPr>
        <w:t xml:space="preserve">Ta-134 : </w:t>
      </w:r>
      <w:bookmarkStart w:id="112" w:name="_Ref530140206"/>
      <w:r>
        <w:t xml:space="preserve">Le stimulateur </w:t>
      </w:r>
      <w:r w:rsidRPr="00BF2041">
        <w:rPr>
          <w:b/>
          <w:u w:val="single"/>
        </w:rPr>
        <w:t>V2</w:t>
      </w:r>
      <w:r>
        <w:t xml:space="preserve"> offre de représenter la qualité de centrale inertielle au travers d’un plug in reproduisant statistiquement une dérive et une incertitude, au début de la prise de vue et pendant la durée d’acquisition.</w:t>
      </w:r>
      <w:bookmarkEnd w:id="112"/>
    </w:p>
    <w:p w:rsidR="00E37763" w:rsidRPr="00E37763" w:rsidRDefault="00E37763" w:rsidP="00E37763"/>
    <w:p w:rsidR="00373806" w:rsidRDefault="00373806" w:rsidP="00373806">
      <w:pPr>
        <w:pStyle w:val="Titre1"/>
      </w:pPr>
      <w:bookmarkStart w:id="113" w:name="_Toc35623385"/>
      <w:r>
        <w:t>Modèle hardware</w:t>
      </w:r>
      <w:bookmarkEnd w:id="113"/>
    </w:p>
    <w:p w:rsidR="0086578F" w:rsidRDefault="0086578F" w:rsidP="0086578F">
      <w:pPr>
        <w:pStyle w:val="Titre2"/>
      </w:pPr>
      <w:bookmarkStart w:id="114" w:name="_Toc35623386"/>
      <w:r>
        <w:t>Front-end radar (V2)</w:t>
      </w:r>
      <w:bookmarkEnd w:id="114"/>
    </w:p>
    <w:p w:rsidR="002C3378" w:rsidRDefault="002C3378" w:rsidP="002C3378">
      <w:pPr>
        <w:pStyle w:val="Titre3"/>
      </w:pPr>
      <w:bookmarkStart w:id="115" w:name="_Toc35623387"/>
      <w:r>
        <w:t>Rappel des exigences</w:t>
      </w:r>
      <w:bookmarkEnd w:id="115"/>
    </w:p>
    <w:p w:rsidR="002C3378" w:rsidRDefault="002C3378" w:rsidP="002C3378">
      <w:pPr>
        <w:spacing w:after="60"/>
      </w:pPr>
      <w:r>
        <w:t>Ta-122 : Le stimulateur STIMUSAR inclut une simulation des différents éléments requis pour la mise en situation du capteur imageur à savoir recourir à Un modèle en charge de simuler sommairement le front-end radar mono ou multi-voies, polarimétrique ou non (émetteur impulsionnel ou à onde continue, radome, étage de réception avec application du bruit thermique, dynamique codeur, régulation du gain de réception, saturations …).</w:t>
      </w:r>
    </w:p>
    <w:p w:rsidR="002C3378" w:rsidRPr="002C3378" w:rsidRDefault="002C3378" w:rsidP="002C3378">
      <w:pPr>
        <w:rPr>
          <w:lang w:eastAsia="ar-SA"/>
        </w:rPr>
      </w:pPr>
    </w:p>
    <w:p w:rsidR="0086578F" w:rsidRDefault="0086578F" w:rsidP="0086578F">
      <w:pPr>
        <w:pStyle w:val="Titre2"/>
      </w:pPr>
      <w:bookmarkStart w:id="116" w:name="_Toc35623388"/>
      <w:r>
        <w:t>Détection de la saturation (V2+)</w:t>
      </w:r>
      <w:bookmarkEnd w:id="116"/>
    </w:p>
    <w:p w:rsidR="00B455F0" w:rsidRDefault="00B455F0" w:rsidP="00B455F0">
      <w:pPr>
        <w:pStyle w:val="Titre3"/>
      </w:pPr>
      <w:bookmarkStart w:id="117" w:name="_Toc35623389"/>
      <w:bookmarkStart w:id="118" w:name="_Ref530140499"/>
      <w:r>
        <w:t>Rappel des exigences</w:t>
      </w:r>
      <w:bookmarkEnd w:id="117"/>
      <w:r>
        <w:t xml:space="preserve"> </w:t>
      </w:r>
    </w:p>
    <w:p w:rsidR="00B455F0" w:rsidRDefault="00B455F0" w:rsidP="00B455F0">
      <w:pPr>
        <w:pStyle w:val="Sansinterligne"/>
      </w:pPr>
      <w:r>
        <w:t xml:space="preserve">Ta-136 : L’architecture du stimulateur </w:t>
      </w:r>
      <w:r w:rsidRPr="00B455F0">
        <w:rPr>
          <w:b/>
          <w:u w:val="single"/>
        </w:rPr>
        <w:t>V2+</w:t>
      </w:r>
      <w:r w:rsidRPr="00B455F0">
        <w:rPr>
          <w:b/>
        </w:rPr>
        <w:t xml:space="preserve"> </w:t>
      </w:r>
      <w:r>
        <w:t>offre de pouvoir mettre en place un module de feedback générique sur le signal détectant une possible saturation ou la présence de signal significatif hors retour des pulses émis.</w:t>
      </w:r>
      <w:bookmarkEnd w:id="118"/>
      <w:r>
        <w:t xml:space="preserve"> </w:t>
      </w:r>
    </w:p>
    <w:p w:rsidR="00B455F0" w:rsidRPr="00B455F0" w:rsidRDefault="00B455F0" w:rsidP="00B455F0">
      <w:pPr>
        <w:rPr>
          <w:lang w:eastAsia="ar-SA"/>
        </w:rPr>
      </w:pPr>
    </w:p>
    <w:p w:rsidR="002D6382" w:rsidRPr="00E105A1" w:rsidRDefault="00F83F95" w:rsidP="00E105A1">
      <w:pPr>
        <w:pStyle w:val="Titre1"/>
      </w:pPr>
      <w:bookmarkStart w:id="119" w:name="_Toc35623390"/>
      <w:r w:rsidRPr="00E105A1">
        <w:t xml:space="preserve">APPLICATIF </w:t>
      </w:r>
      <w:r w:rsidR="002D6382" w:rsidRPr="00E105A1">
        <w:t>Stimu</w:t>
      </w:r>
      <w:r w:rsidRPr="00E105A1">
        <w:t>SAR et IHM</w:t>
      </w:r>
      <w:bookmarkEnd w:id="119"/>
    </w:p>
    <w:p w:rsidR="002D6382" w:rsidRDefault="002D6382" w:rsidP="002D6382">
      <w:pPr>
        <w:pStyle w:val="Titre2"/>
      </w:pPr>
      <w:bookmarkStart w:id="120" w:name="_Toc35623391"/>
      <w:r>
        <w:t>Extraction des bloc2 et 2’</w:t>
      </w:r>
      <w:bookmarkEnd w:id="120"/>
      <w:r w:rsidR="008E3632">
        <w:t xml:space="preserve"> (V1)</w:t>
      </w:r>
      <w:bookmarkStart w:id="121" w:name="_GoBack"/>
      <w:bookmarkEnd w:id="121"/>
    </w:p>
    <w:p w:rsidR="002D6382" w:rsidRDefault="002D6382" w:rsidP="002D6382">
      <w:pPr>
        <w:pStyle w:val="Titre2"/>
      </w:pPr>
      <w:bookmarkStart w:id="122" w:name="_Toc35623392"/>
      <w:r>
        <w:t>IHM de demonstration (V0)</w:t>
      </w:r>
      <w:bookmarkEnd w:id="122"/>
    </w:p>
    <w:p w:rsidR="00F83F95" w:rsidRDefault="00F83F95" w:rsidP="00F83F95">
      <w:pPr>
        <w:pStyle w:val="Titre3"/>
      </w:pPr>
      <w:bookmarkStart w:id="123" w:name="_Toc35623393"/>
      <w:r>
        <w:t>Rappel des exigences</w:t>
      </w:r>
      <w:bookmarkEnd w:id="123"/>
    </w:p>
    <w:p w:rsidR="00F83F95" w:rsidRDefault="00F83F95" w:rsidP="00F83F95">
      <w:r>
        <w:rPr>
          <w:lang w:eastAsia="ar-SA"/>
        </w:rPr>
        <w:t xml:space="preserve">2.5.1 </w:t>
      </w:r>
      <w:r>
        <w:t xml:space="preserve">En version </w:t>
      </w:r>
      <w:r w:rsidRPr="00D3053D">
        <w:rPr>
          <w:b/>
          <w:u w:val="single"/>
        </w:rPr>
        <w:t>V0</w:t>
      </w:r>
      <w:r>
        <w:t xml:space="preserve">, le stimulateur </w:t>
      </w:r>
      <w:r w:rsidRPr="00D3053D">
        <w:t>dispose d’une IHM dite de démonstration offrant un nombre limité d'options de paramétrage à l'utilisateur</w:t>
      </w:r>
      <w:r>
        <w:t>.</w:t>
      </w:r>
      <w:r w:rsidRPr="00D3053D">
        <w:t xml:space="preserve"> Le paramétrage radar est simple (antenne classique et forme d'onde mono-impulsion répétée). Une session et </w:t>
      </w:r>
      <w:r>
        <w:t xml:space="preserve">un </w:t>
      </w:r>
      <w:r w:rsidRPr="00D3053D">
        <w:t xml:space="preserve">terrain de démonstration seront également inclus dans la version </w:t>
      </w:r>
      <w:r w:rsidRPr="00D3053D">
        <w:rPr>
          <w:b/>
          <w:u w:val="single"/>
        </w:rPr>
        <w:t>V0</w:t>
      </w:r>
      <w:r w:rsidRPr="00D3053D">
        <w:t xml:space="preserve"> du STIMUSAR.</w:t>
      </w:r>
      <w:r>
        <w:t xml:space="preserve"> </w:t>
      </w:r>
    </w:p>
    <w:p w:rsidR="00F83F95" w:rsidRPr="00F83F95" w:rsidRDefault="00F83F95" w:rsidP="00F83F95">
      <w:pPr>
        <w:rPr>
          <w:lang w:eastAsia="ar-SA"/>
        </w:rPr>
      </w:pPr>
    </w:p>
    <w:p w:rsidR="00F83F95" w:rsidRDefault="00F83F95" w:rsidP="00F83F95">
      <w:pPr>
        <w:pStyle w:val="Titre2"/>
      </w:pPr>
      <w:bookmarkStart w:id="124" w:name="_Toc35623394"/>
      <w:r w:rsidRPr="00EF15C1">
        <w:t>Onglet paramétrage</w:t>
      </w:r>
      <w:r>
        <w:t xml:space="preserve"> (V1)</w:t>
      </w:r>
      <w:bookmarkEnd w:id="124"/>
    </w:p>
    <w:p w:rsidR="00F83F95" w:rsidRPr="009E35EB" w:rsidRDefault="00F83F95" w:rsidP="00F83F95">
      <w:pPr>
        <w:pStyle w:val="Titre3"/>
      </w:pPr>
      <w:bookmarkStart w:id="125" w:name="_Toc35623395"/>
      <w:r>
        <w:t>Rappels des exigences</w:t>
      </w:r>
      <w:bookmarkEnd w:id="125"/>
    </w:p>
    <w:p w:rsidR="00F83F95" w:rsidRDefault="00F83F95" w:rsidP="00F83F95">
      <w:r>
        <w:t>Ta-147 : L’IHM des différentes versions de STIMUSAR permet de paramétrer chacun des modules du STIMUSAR appelés […] ; de paramétrer les volumes de stockage et les ressources de calcul ; de paramétrer les éléments descriptifs de lien avec le MS </w:t>
      </w:r>
    </w:p>
    <w:p w:rsidR="003549E5" w:rsidRDefault="003549E5" w:rsidP="00F83F95"/>
    <w:p w:rsidR="0078707A" w:rsidRDefault="0078707A" w:rsidP="0078707A">
      <w:pPr>
        <w:pStyle w:val="Titre3"/>
      </w:pPr>
      <w:r>
        <w:lastRenderedPageBreak/>
        <w:t>Description</w:t>
      </w:r>
    </w:p>
    <w:p w:rsidR="003549E5" w:rsidRDefault="003549E5" w:rsidP="0078707A">
      <w:pPr>
        <w:pStyle w:val="Sansinterligne"/>
      </w:pPr>
      <w:r>
        <w:t>Les IHM de paramétrage sont détaillées dans chacune des sections</w:t>
      </w:r>
      <w:r w:rsidR="008664AE">
        <w:t xml:space="preserve">. Cette section décrit donc l’interaction entre les différentes IHM ou leur regroupement. </w:t>
      </w:r>
    </w:p>
    <w:p w:rsidR="008664AE" w:rsidRPr="009E35EB" w:rsidRDefault="008664AE" w:rsidP="0078707A">
      <w:pPr>
        <w:pStyle w:val="Sansinterligne"/>
      </w:pPr>
    </w:p>
    <w:p w:rsidR="00F83F95" w:rsidRDefault="00F83F95" w:rsidP="00F83F95">
      <w:pPr>
        <w:pStyle w:val="Titre2"/>
      </w:pPr>
      <w:bookmarkStart w:id="126" w:name="_Toc26436364"/>
      <w:bookmarkStart w:id="127" w:name="_Toc35623396"/>
      <w:bookmarkEnd w:id="126"/>
      <w:r w:rsidRPr="00370B68">
        <w:t>Onglet lancement et suivi des calcul</w:t>
      </w:r>
      <w:r>
        <w:t xml:space="preserve"> (V1)</w:t>
      </w:r>
      <w:bookmarkEnd w:id="127"/>
    </w:p>
    <w:p w:rsidR="00F83F95" w:rsidRPr="009E35EB" w:rsidRDefault="00F83F95" w:rsidP="00F83F95">
      <w:pPr>
        <w:pStyle w:val="Titre3"/>
      </w:pPr>
      <w:bookmarkStart w:id="128" w:name="_Toc35623397"/>
      <w:r>
        <w:t>Rappels des exigences</w:t>
      </w:r>
      <w:bookmarkEnd w:id="128"/>
    </w:p>
    <w:p w:rsidR="00F83F95" w:rsidRPr="009E35EB" w:rsidRDefault="00F83F95" w:rsidP="00F83F95">
      <w:pPr>
        <w:spacing w:after="60"/>
      </w:pPr>
      <w:r>
        <w:t>Ta-147 : L’IHM des différentes versions de STIMUSAR permet de visualiser l’avancement des calculs avec une barre d’avancement (décomposée en sous-tâches) et avec pré-affichage des temps de calculs estimés ;</w:t>
      </w:r>
    </w:p>
    <w:p w:rsidR="00F83F95" w:rsidRPr="009E35EB" w:rsidRDefault="00F83F95" w:rsidP="00F83F95"/>
    <w:p w:rsidR="00F83F95" w:rsidRDefault="00F83F95" w:rsidP="00F83F95">
      <w:pPr>
        <w:pStyle w:val="Titre3"/>
      </w:pPr>
      <w:bookmarkStart w:id="129" w:name="_Toc35623398"/>
      <w:r>
        <w:t>Choix des composantes pour le calcul (V1)</w:t>
      </w:r>
      <w:bookmarkEnd w:id="129"/>
    </w:p>
    <w:p w:rsidR="00F83F95" w:rsidRDefault="00F83F95" w:rsidP="00F83F95">
      <w:pPr>
        <w:pStyle w:val="Titre4"/>
      </w:pPr>
      <w:r>
        <w:t xml:space="preserve">Rappel des exigences </w:t>
      </w:r>
    </w:p>
    <w:p w:rsidR="00F83F95" w:rsidRDefault="00F83F95" w:rsidP="00F83F95">
      <w:pPr>
        <w:pStyle w:val="ExigT"/>
      </w:pPr>
      <w:bookmarkStart w:id="130" w:name="_Ref530139675"/>
      <w:r>
        <w:t>Ta-129 : Le paramétrage du stimulateur permet, pour un utilisateur averti, de choisir/pondérer les composantes prises en compte dans la sommation des contributions de sorte de permettre l’étude de l’influence de chacune.</w:t>
      </w:r>
      <w:bookmarkEnd w:id="130"/>
    </w:p>
    <w:p w:rsidR="00F83F95" w:rsidRPr="00224BA5" w:rsidRDefault="00F83F95" w:rsidP="00F83F95">
      <w:pPr>
        <w:rPr>
          <w:lang w:eastAsia="ar-SA" w:bidi="ar-SA"/>
        </w:rPr>
      </w:pPr>
    </w:p>
    <w:p w:rsidR="00F83F95" w:rsidRDefault="00F83F95" w:rsidP="00F83F95">
      <w:pPr>
        <w:pStyle w:val="Titre2"/>
      </w:pPr>
      <w:bookmarkStart w:id="131" w:name="_Ref22748699"/>
      <w:bookmarkStart w:id="132" w:name="_Toc35623401"/>
      <w:r w:rsidRPr="00180C57">
        <w:t xml:space="preserve">Onglet </w:t>
      </w:r>
      <w:r w:rsidRPr="0006151B">
        <w:t>de visualisation des résultat</w:t>
      </w:r>
      <w:bookmarkEnd w:id="131"/>
      <w:r w:rsidRPr="0006151B">
        <w:t>s</w:t>
      </w:r>
      <w:r>
        <w:t xml:space="preserve"> (V1)</w:t>
      </w:r>
      <w:bookmarkEnd w:id="132"/>
    </w:p>
    <w:p w:rsidR="00F83F95" w:rsidRDefault="00F83F95" w:rsidP="00F83F95">
      <w:pPr>
        <w:pStyle w:val="Titre3"/>
      </w:pPr>
      <w:bookmarkStart w:id="133" w:name="_Toc35623402"/>
      <w:r>
        <w:t>Rappel des exigences</w:t>
      </w:r>
      <w:bookmarkEnd w:id="133"/>
      <w:r>
        <w:t xml:space="preserve"> </w:t>
      </w:r>
    </w:p>
    <w:p w:rsidR="00F83F95" w:rsidRPr="006726A8" w:rsidRDefault="00F83F95" w:rsidP="00F83F95">
      <w:pPr>
        <w:rPr>
          <w:lang w:eastAsia="ar-SA"/>
        </w:rPr>
      </w:pPr>
      <w:r>
        <w:t>Ta-147 : L’IHM des différentes versions de STIMUSAR permet de visualiser les sorties intermédiaires (le cas échéant en reprenant des éléments des blocs 2 et 5) </w:t>
      </w:r>
    </w:p>
    <w:p w:rsidR="00F83F95" w:rsidRDefault="00F83F95" w:rsidP="00F83F95">
      <w:pPr>
        <w:pStyle w:val="Titre3"/>
      </w:pPr>
      <w:bookmarkStart w:id="134" w:name="_Toc35623403"/>
      <w:r>
        <w:t>Image Source</w:t>
      </w:r>
      <w:bookmarkEnd w:id="134"/>
    </w:p>
    <w:p w:rsidR="00F83F95" w:rsidRDefault="00F83F95" w:rsidP="00F83F95">
      <w:pPr>
        <w:pStyle w:val="Titre3"/>
      </w:pPr>
      <w:bookmarkStart w:id="135" w:name="_Toc35623404"/>
      <w:r>
        <w:t>Données IQ</w:t>
      </w:r>
      <w:bookmarkEnd w:id="135"/>
    </w:p>
    <w:p w:rsidR="001D270B" w:rsidRPr="00AC59A7" w:rsidRDefault="001D270B" w:rsidP="001D270B">
      <w:pPr>
        <w:pStyle w:val="Titre2"/>
      </w:pPr>
      <w:bookmarkStart w:id="136" w:name="_Toc35623368"/>
      <w:r>
        <w:t>Trace de fonctionnement (V1)</w:t>
      </w:r>
      <w:bookmarkEnd w:id="136"/>
    </w:p>
    <w:p w:rsidR="001D270B" w:rsidRDefault="001D270B" w:rsidP="001D270B">
      <w:pPr>
        <w:pStyle w:val="Titre3"/>
        <w:rPr>
          <w:rFonts w:eastAsiaTheme="minorHAnsi"/>
          <w:lang w:bidi="ar-SA"/>
        </w:rPr>
      </w:pPr>
      <w:bookmarkStart w:id="137" w:name="_Toc35623369"/>
      <w:r>
        <w:rPr>
          <w:rFonts w:eastAsiaTheme="minorHAnsi"/>
          <w:lang w:bidi="ar-SA"/>
        </w:rPr>
        <w:t>Rappel des exigences</w:t>
      </w:r>
      <w:bookmarkEnd w:id="137"/>
      <w:r>
        <w:rPr>
          <w:rFonts w:eastAsiaTheme="minorHAnsi"/>
          <w:lang w:bidi="ar-SA"/>
        </w:rPr>
        <w:t xml:space="preserve"> </w:t>
      </w:r>
    </w:p>
    <w:p w:rsidR="001D270B" w:rsidRDefault="001D270B" w:rsidP="001D270B">
      <w:pPr>
        <w:pStyle w:val="Sansinterligne"/>
        <w:rPr>
          <w:rFonts w:eastAsiaTheme="minorHAnsi"/>
          <w:lang w:eastAsia="en-US" w:bidi="ar-SA"/>
        </w:rPr>
      </w:pPr>
      <w:r>
        <w:rPr>
          <w:rFonts w:eastAsiaTheme="minorHAnsi"/>
          <w:lang w:eastAsia="en-US" w:bidi="ar-SA"/>
        </w:rPr>
        <w:t>Ta-124 : Le stimulateur produit, optionnellement selon le paramétrage, des traces de</w:t>
      </w:r>
    </w:p>
    <w:p w:rsidR="001D270B" w:rsidRDefault="001D270B" w:rsidP="001D270B">
      <w:pPr>
        <w:pStyle w:val="Sansinterligne"/>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son fonctionnement, notamment pour la boucle fermée et publie son vecteur d’état, y compris</w:t>
      </w:r>
    </w:p>
    <w:p w:rsidR="001D270B" w:rsidRDefault="001D270B" w:rsidP="001D270B">
      <w:pPr>
        <w:pStyle w:val="Sansinterligne"/>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pointeur sur la FO, dans l’éventualité d’un usage à faire au sein de la simulation de scène (par</w:t>
      </w:r>
    </w:p>
    <w:p w:rsidR="001D270B" w:rsidRDefault="001D270B" w:rsidP="001D270B">
      <w:pPr>
        <w:pStyle w:val="Sansinterligne"/>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exemple pour le module BI/BNI ou pour permettre d’anticiper sa future trajectoire).</w:t>
      </w:r>
    </w:p>
    <w:p w:rsidR="001D270B" w:rsidRDefault="001D270B" w:rsidP="001D270B">
      <w:pPr>
        <w:spacing w:after="120"/>
      </w:pPr>
      <w:r w:rsidRPr="00B970CE">
        <w:rPr>
          <w:rFonts w:ascii="Times New Roman" w:eastAsiaTheme="minorHAnsi" w:hAnsi="Times New Roman" w:cs="Times New Roman"/>
          <w:lang w:eastAsia="en-US" w:bidi="ar-SA"/>
        </w:rPr>
        <w:t xml:space="preserve">Ta-147 : </w:t>
      </w:r>
      <w:r>
        <w:t>L’IHM des différentes versions de STIMUSAR permet de visualiser les traces propres du stimulateur.</w:t>
      </w:r>
    </w:p>
    <w:p w:rsidR="001D270B" w:rsidRPr="001D270B" w:rsidRDefault="001D270B" w:rsidP="001D270B">
      <w:pPr>
        <w:rPr>
          <w:lang w:eastAsia="ar-SA"/>
        </w:rPr>
      </w:pPr>
    </w:p>
    <w:p w:rsidR="002D6382" w:rsidRDefault="00643842" w:rsidP="007C2A25">
      <w:pPr>
        <w:pStyle w:val="Titre2"/>
      </w:pPr>
      <w:bookmarkStart w:id="138" w:name="_Toc35623405"/>
      <w:r>
        <w:t>Exigences informatiques</w:t>
      </w:r>
      <w:bookmarkEnd w:id="138"/>
    </w:p>
    <w:p w:rsidR="00C425B3" w:rsidRDefault="00C425B3" w:rsidP="00643842">
      <w:pPr>
        <w:pStyle w:val="ExigT"/>
      </w:pPr>
      <w:r>
        <w:t xml:space="preserve">Ta-145 : </w:t>
      </w:r>
      <w:bookmarkStart w:id="139" w:name="_Ref530139317"/>
      <w:r>
        <w:t>L’outil STIMUSAR ne nécessitera aucune licence de produit tiers pour l’exécution (hors acquis antérieurs déjà identifiés). Si des licences sont nécessaires pour la génération du code, celles-ci seront livrées avec le procédé de génération.</w:t>
      </w:r>
      <w:bookmarkEnd w:id="139"/>
    </w:p>
    <w:p w:rsidR="00643842" w:rsidRDefault="00643842" w:rsidP="00643842">
      <w:pPr>
        <w:pStyle w:val="ExigT"/>
      </w:pPr>
      <w:r>
        <w:t xml:space="preserve">Ta-146 : </w:t>
      </w:r>
      <w:bookmarkStart w:id="140" w:name="_Ref530139330"/>
      <w:r>
        <w:t xml:space="preserve">L’outil STIMUSAR a vocation de servir de bon exemple pour l’appel au modèle de scène, il sera donc documenté en conséquence et disponible en code source pour des tiers (hors modules non </w:t>
      </w:r>
      <w:r>
        <w:lastRenderedPageBreak/>
        <w:t>génériques).</w:t>
      </w:r>
      <w:bookmarkEnd w:id="140"/>
      <w:r w:rsidR="00D91814">
        <w:br/>
        <w:t>Ta-147 : L’IHM des différentes versions de STIMUSAR permet d’ouvrir avec les éditeurs requis les fichiers manipulés par le stimulateur </w:t>
      </w:r>
    </w:p>
    <w:p w:rsidR="001D270B" w:rsidRDefault="001D270B" w:rsidP="00643842">
      <w:pPr>
        <w:pStyle w:val="ExigT"/>
      </w:pPr>
    </w:p>
    <w:p w:rsidR="009E35EB" w:rsidRDefault="009E35EB" w:rsidP="00643842">
      <w:pPr>
        <w:pStyle w:val="ExigT"/>
      </w:pPr>
    </w:p>
    <w:p w:rsidR="00643842" w:rsidRPr="00643842" w:rsidRDefault="00643842" w:rsidP="00643842"/>
    <w:sectPr w:rsidR="00643842" w:rsidRPr="00643842" w:rsidSect="00246D00">
      <w:headerReference w:type="default" r:id="rId11"/>
      <w:footerReference w:type="default" r:id="rId12"/>
      <w:pgSz w:w="11906" w:h="16838"/>
      <w:pgMar w:top="991" w:right="1417" w:bottom="1417" w:left="1417" w:header="708" w:footer="90"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5D8047" w15:done="0"/>
  <w15:commentEx w15:paraId="5D55DF5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49C1" w:rsidRDefault="004549C1" w:rsidP="003307B0">
      <w:r>
        <w:separator/>
      </w:r>
    </w:p>
  </w:endnote>
  <w:endnote w:type="continuationSeparator" w:id="0">
    <w:p w:rsidR="004549C1" w:rsidRDefault="004549C1" w:rsidP="00330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Futura Bk BT">
    <w:altName w:val="Segoe UI"/>
    <w:charset w:val="00"/>
    <w:family w:val="swiss"/>
    <w:pitch w:val="variable"/>
    <w:sig w:usb0="00000001" w:usb1="00000000" w:usb2="00000000" w:usb3="00000000" w:csb0="0000001B"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Mangal">
    <w:altName w:val="Courier"/>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4536"/>
      <w:gridCol w:w="2551"/>
    </w:tblGrid>
    <w:tr w:rsidR="00EE1092" w:rsidTr="00B872C6">
      <w:tc>
        <w:tcPr>
          <w:tcW w:w="2547" w:type="dxa"/>
          <w:shd w:val="clear" w:color="auto" w:fill="auto"/>
          <w:vAlign w:val="center"/>
        </w:tcPr>
        <w:p w:rsidR="00EE1092" w:rsidRDefault="00EE1092" w:rsidP="00B872C6">
          <w:pPr>
            <w:pStyle w:val="Pieddepage1"/>
            <w:jc w:val="center"/>
          </w:pPr>
          <w:r w:rsidRPr="00EF1015">
            <w:rPr>
              <w:noProof/>
              <w:lang w:eastAsia="fr-FR" w:bidi="ar-SA"/>
            </w:rPr>
            <w:drawing>
              <wp:inline distT="0" distB="0" distL="0" distR="0" wp14:anchorId="4D275A9B" wp14:editId="79CBC8D8">
                <wp:extent cx="1397977" cy="342900"/>
                <wp:effectExtent l="0" t="0" r="0" b="0"/>
                <wp:docPr id="28" name="Image 28" descr="D:\PARTAGE\Scalian\COULEUR\SCALIAN-DS_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ARTAGE\Scalian\COULEUR\SCALIAN-DS_RV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2260" cy="351309"/>
                        </a:xfrm>
                        <a:prstGeom prst="rect">
                          <a:avLst/>
                        </a:prstGeom>
                        <a:noFill/>
                        <a:ln>
                          <a:noFill/>
                        </a:ln>
                      </pic:spPr>
                    </pic:pic>
                  </a:graphicData>
                </a:graphic>
              </wp:inline>
            </w:drawing>
          </w:r>
        </w:p>
      </w:tc>
      <w:tc>
        <w:tcPr>
          <w:tcW w:w="4536" w:type="dxa"/>
          <w:shd w:val="clear" w:color="auto" w:fill="auto"/>
        </w:tcPr>
        <w:p w:rsidR="00EE1092" w:rsidRDefault="00EE1092" w:rsidP="003307B0">
          <w:pPr>
            <w:pStyle w:val="Pieddepage1"/>
          </w:pPr>
          <w:r w:rsidRPr="00730AA4">
            <w:rPr>
              <w:sz w:val="14"/>
              <w:szCs w:val="14"/>
            </w:rPr>
            <w:t xml:space="preserve">Ce document est la propriété intellectuelle de l’ONERA et </w:t>
          </w:r>
          <w:r>
            <w:rPr>
              <w:sz w:val="14"/>
              <w:szCs w:val="14"/>
            </w:rPr>
            <w:t xml:space="preserve">de </w:t>
          </w:r>
          <w:r w:rsidRPr="00730AA4">
            <w:rPr>
              <w:sz w:val="14"/>
              <w:szCs w:val="14"/>
            </w:rPr>
            <w:t xml:space="preserve">SCALIAN </w:t>
          </w:r>
          <w:r>
            <w:rPr>
              <w:sz w:val="14"/>
              <w:szCs w:val="14"/>
            </w:rPr>
            <w:t>DS</w:t>
          </w:r>
          <w:r w:rsidRPr="00730AA4">
            <w:rPr>
              <w:sz w:val="14"/>
              <w:szCs w:val="14"/>
            </w:rPr>
            <w:t>. La personne publique est autorisée à le reproduire en tout ou partie pour la satisfaction de ses besoins propres selon les termes et conditions du marché n°2017.93.0905. Toute diffusion de ce document à un tiers est prohibée sauf autorisation préalable et écrite de l’ONERA ou sauf si cette diffusion est autorisée par le marché précité et selon les termes et conditions de ce dernier</w:t>
          </w:r>
          <w:r>
            <w:rPr>
              <w:sz w:val="14"/>
              <w:szCs w:val="14"/>
            </w:rPr>
            <w:t>.</w:t>
          </w:r>
        </w:p>
      </w:tc>
      <w:tc>
        <w:tcPr>
          <w:tcW w:w="2551" w:type="dxa"/>
          <w:shd w:val="clear" w:color="auto" w:fill="auto"/>
          <w:vAlign w:val="center"/>
        </w:tcPr>
        <w:p w:rsidR="00EE1092" w:rsidRDefault="00EE1092" w:rsidP="00B872C6">
          <w:pPr>
            <w:pStyle w:val="Pieddepage1"/>
            <w:jc w:val="center"/>
          </w:pPr>
          <w:r>
            <w:rPr>
              <w:noProof/>
              <w:lang w:eastAsia="fr-FR" w:bidi="ar-SA"/>
            </w:rPr>
            <w:drawing>
              <wp:inline distT="0" distB="0" distL="0" distR="0" wp14:anchorId="19E4ECD3" wp14:editId="7E5E12EC">
                <wp:extent cx="1619250" cy="359833"/>
                <wp:effectExtent l="0" t="0" r="0" b="254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5753" cy="363500"/>
                        </a:xfrm>
                        <a:prstGeom prst="rect">
                          <a:avLst/>
                        </a:prstGeom>
                        <a:noFill/>
                        <a:ln>
                          <a:noFill/>
                        </a:ln>
                      </pic:spPr>
                    </pic:pic>
                  </a:graphicData>
                </a:graphic>
              </wp:inline>
            </w:drawing>
          </w:r>
        </w:p>
      </w:tc>
    </w:tr>
  </w:tbl>
  <w:p w:rsidR="00EE1092" w:rsidRDefault="00EE1092" w:rsidP="003307B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49C1" w:rsidRDefault="004549C1" w:rsidP="003307B0">
      <w:r>
        <w:separator/>
      </w:r>
    </w:p>
  </w:footnote>
  <w:footnote w:type="continuationSeparator" w:id="0">
    <w:p w:rsidR="004549C1" w:rsidRDefault="004549C1" w:rsidP="003307B0">
      <w:r>
        <w:continuationSeparator/>
      </w:r>
    </w:p>
  </w:footnote>
  <w:footnote w:id="1">
    <w:p w:rsidR="00EE1092" w:rsidRPr="002A648B" w:rsidRDefault="00EE1092" w:rsidP="00F12BED">
      <w:pPr>
        <w:pStyle w:val="Notedebasdepage"/>
        <w:rPr>
          <w:b/>
        </w:rPr>
      </w:pPr>
      <w:r>
        <w:rPr>
          <w:rStyle w:val="Appelnotedebasdep"/>
        </w:rPr>
        <w:footnoteRef/>
      </w:r>
      <w:r>
        <w:t xml:space="preserve"> En utilisant conformément à la proposition du titulaire, les résultats de l’étude en référence </w:t>
      </w:r>
      <w:r w:rsidRPr="002A648B">
        <w:rPr>
          <w:b/>
        </w:rPr>
        <w:t>DR3</w:t>
      </w:r>
    </w:p>
  </w:footnote>
  <w:footnote w:id="2">
    <w:p w:rsidR="00377EE2" w:rsidRDefault="00377EE2" w:rsidP="00377EE2">
      <w:pPr>
        <w:pStyle w:val="Notedebasdepage"/>
      </w:pPr>
      <w:r>
        <w:rPr>
          <w:rStyle w:val="Appelnotedebasdep"/>
        </w:rPr>
        <w:footnoteRef/>
      </w:r>
      <w:r>
        <w:t xml:space="preserve"> La maquette de boucle semi-fermée nécessitera dans certains cas de relancer la simulation à chaque décision ou évolution importante du scénario et notamment un écart devenu excessif vis-à-vis des données précalculées ou des optimisations considérées (portion de trajectoire notamment, présence d’un nouvel élément tel que brouilleur activé …).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29" w:type="dxa"/>
      <w:tblInd w:w="-78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000" w:firstRow="0" w:lastRow="0" w:firstColumn="0" w:lastColumn="0" w:noHBand="0" w:noVBand="0"/>
    </w:tblPr>
    <w:tblGrid>
      <w:gridCol w:w="3828"/>
      <w:gridCol w:w="3685"/>
      <w:gridCol w:w="3516"/>
    </w:tblGrid>
    <w:tr w:rsidR="00EE1092" w:rsidTr="00DA1C13">
      <w:trPr>
        <w:cantSplit/>
        <w:trHeight w:val="269"/>
      </w:trPr>
      <w:tc>
        <w:tcPr>
          <w:tcW w:w="3828"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E1092" w:rsidRPr="00B872C6" w:rsidRDefault="00EE1092" w:rsidP="00B872C6">
          <w:pPr>
            <w:rPr>
              <w:rStyle w:val="Numrodepage"/>
              <w:sz w:val="20"/>
            </w:rPr>
          </w:pPr>
          <w:r>
            <w:rPr>
              <w:rStyle w:val="Numrodepage"/>
              <w:sz w:val="20"/>
            </w:rPr>
            <w:t>COMAREM-DD-STIMUSAR-V0.1</w:t>
          </w:r>
        </w:p>
        <w:p w:rsidR="00EE1092" w:rsidRPr="00B872C6" w:rsidRDefault="00EE1092" w:rsidP="0098135B">
          <w:pPr>
            <w:rPr>
              <w:sz w:val="20"/>
            </w:rPr>
          </w:pPr>
          <w:r w:rsidRPr="00B872C6">
            <w:rPr>
              <w:sz w:val="20"/>
            </w:rPr>
            <w:t>Do</w:t>
          </w:r>
          <w:r>
            <w:rPr>
              <w:sz w:val="20"/>
            </w:rPr>
            <w:t>ssier de définition détaillé de STIMUSAR V1</w:t>
          </w:r>
        </w:p>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E1092" w:rsidRPr="00D65AA6" w:rsidRDefault="00EE1092" w:rsidP="00B872C6">
          <w:pPr>
            <w:jc w:val="center"/>
            <w:rPr>
              <w:rStyle w:val="Numrodepage"/>
              <w:sz w:val="18"/>
            </w:rPr>
          </w:pPr>
          <w:r w:rsidRPr="00D65AA6">
            <w:rPr>
              <w:rStyle w:val="Numrodepage"/>
              <w:sz w:val="18"/>
            </w:rPr>
            <w:t>SANS MENTION DE PROTECTION</w:t>
          </w:r>
        </w:p>
      </w:tc>
      <w:tc>
        <w:tcPr>
          <w:tcW w:w="3516"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E1092" w:rsidRDefault="00EE1092" w:rsidP="00B872C6">
          <w:pPr>
            <w:jc w:val="right"/>
          </w:pPr>
          <w:r>
            <w:t xml:space="preserve">Page </w:t>
          </w:r>
          <w:r>
            <w:fldChar w:fldCharType="begin"/>
          </w:r>
          <w:r>
            <w:instrText>PAGE</w:instrText>
          </w:r>
          <w:r>
            <w:fldChar w:fldCharType="separate"/>
          </w:r>
          <w:r w:rsidR="008E3632">
            <w:rPr>
              <w:noProof/>
            </w:rPr>
            <w:t>18</w:t>
          </w:r>
          <w:r>
            <w:rPr>
              <w:noProof/>
            </w:rPr>
            <w:fldChar w:fldCharType="end"/>
          </w:r>
          <w:r>
            <w:rPr>
              <w:rStyle w:val="Numrodepage"/>
            </w:rPr>
            <w:t>/</w:t>
          </w:r>
          <w:r>
            <w:rPr>
              <w:rStyle w:val="Numrodepage"/>
            </w:rPr>
            <w:fldChar w:fldCharType="begin"/>
          </w:r>
          <w:r>
            <w:instrText>NUMPAGES</w:instrText>
          </w:r>
          <w:r>
            <w:fldChar w:fldCharType="separate"/>
          </w:r>
          <w:r w:rsidR="008E3632">
            <w:rPr>
              <w:noProof/>
            </w:rPr>
            <w:t>20</w:t>
          </w:r>
          <w:r>
            <w:fldChar w:fldCharType="end"/>
          </w:r>
        </w:p>
      </w:tc>
    </w:tr>
  </w:tbl>
  <w:p w:rsidR="00EE1092" w:rsidRDefault="00EE1092" w:rsidP="003307B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0in;height:10in" o:bullet="t">
        <v:imagedata r:id="rId1" o:title="coche1"/>
      </v:shape>
    </w:pict>
  </w:numPicBullet>
  <w:numPicBullet w:numPicBulletId="1">
    <w:pict>
      <v:shape id="_x0000_i1043" type="#_x0000_t75" style="width:10in;height:10in" o:bullet="t">
        <v:imagedata r:id="rId2" o:title="coche2"/>
      </v:shape>
    </w:pict>
  </w:numPicBullet>
  <w:abstractNum w:abstractNumId="0">
    <w:nsid w:val="00000001"/>
    <w:multiLevelType w:val="multilevel"/>
    <w:tmpl w:val="1A14E9C2"/>
    <w:lvl w:ilvl="0">
      <w:start w:val="1"/>
      <w:numFmt w:val="decimal"/>
      <w:pStyle w:val="Titre1"/>
      <w:lvlText w:val="%1."/>
      <w:lvlJc w:val="left"/>
      <w:pPr>
        <w:tabs>
          <w:tab w:val="num" w:pos="1503"/>
        </w:tabs>
        <w:ind w:left="1503" w:hanging="709"/>
      </w:pPr>
      <w:rPr>
        <w:b/>
        <w:bCs/>
        <w:caps/>
        <w:sz w:val="24"/>
        <w:szCs w:val="24"/>
        <w:lang w:val="fr-FR" w:eastAsia="x-none" w:bidi="x-none"/>
      </w:rPr>
    </w:lvl>
    <w:lvl w:ilvl="1">
      <w:start w:val="1"/>
      <w:numFmt w:val="decimal"/>
      <w:pStyle w:val="Titre2"/>
      <w:lvlText w:val="%1.%2."/>
      <w:lvlJc w:val="left"/>
      <w:pPr>
        <w:tabs>
          <w:tab w:val="num" w:pos="1503"/>
        </w:tabs>
        <w:ind w:left="1503" w:hanging="709"/>
      </w:pPr>
    </w:lvl>
    <w:lvl w:ilvl="2">
      <w:start w:val="1"/>
      <w:numFmt w:val="decimal"/>
      <w:pStyle w:val="Titre3"/>
      <w:lvlText w:val="%1.%2.%3."/>
      <w:lvlJc w:val="left"/>
      <w:pPr>
        <w:tabs>
          <w:tab w:val="num" w:pos="1503"/>
        </w:tabs>
        <w:ind w:left="1503" w:hanging="709"/>
      </w:pPr>
    </w:lvl>
    <w:lvl w:ilvl="3">
      <w:start w:val="1"/>
      <w:numFmt w:val="decimal"/>
      <w:pStyle w:val="Titre4"/>
      <w:lvlText w:val="%1.%2.%3.%4."/>
      <w:lvlJc w:val="left"/>
      <w:pPr>
        <w:tabs>
          <w:tab w:val="num" w:pos="9584"/>
        </w:tabs>
        <w:ind w:left="9584" w:hanging="851"/>
      </w:pPr>
    </w:lvl>
    <w:lvl w:ilvl="4">
      <w:start w:val="1"/>
      <w:numFmt w:val="decimal"/>
      <w:lvlText w:val="%1.%2.%3.%4.%5."/>
      <w:lvlJc w:val="left"/>
      <w:pPr>
        <w:tabs>
          <w:tab w:val="num" w:pos="1786"/>
        </w:tabs>
        <w:ind w:left="1786" w:hanging="992"/>
      </w:pPr>
    </w:lvl>
    <w:lvl w:ilvl="5">
      <w:start w:val="1"/>
      <w:numFmt w:val="decimal"/>
      <w:lvlText w:val="%1.%2.%3.%4.%5.%6."/>
      <w:lvlJc w:val="left"/>
      <w:pPr>
        <w:tabs>
          <w:tab w:val="num" w:pos="2070"/>
        </w:tabs>
        <w:ind w:left="2070" w:hanging="1276"/>
      </w:pPr>
    </w:lvl>
    <w:lvl w:ilvl="6">
      <w:start w:val="1"/>
      <w:numFmt w:val="decimal"/>
      <w:lvlText w:val="%1.%2.%3.%4.%5.%6.%7."/>
      <w:lvlJc w:val="left"/>
      <w:pPr>
        <w:tabs>
          <w:tab w:val="num" w:pos="2212"/>
        </w:tabs>
        <w:ind w:left="2212" w:hanging="1418"/>
      </w:pPr>
    </w:lvl>
    <w:lvl w:ilvl="7">
      <w:start w:val="1"/>
      <w:numFmt w:val="decimal"/>
      <w:lvlText w:val="%1.%2.%3.%4.%5.%6.%7.%8."/>
      <w:lvlJc w:val="left"/>
      <w:pPr>
        <w:tabs>
          <w:tab w:val="num" w:pos="2353"/>
        </w:tabs>
        <w:ind w:left="2353" w:hanging="1559"/>
      </w:pPr>
    </w:lvl>
    <w:lvl w:ilvl="8">
      <w:start w:val="1"/>
      <w:numFmt w:val="decimal"/>
      <w:lvlText w:val="%1.%2.%3.%4.%5.%6.%7.%8.%9."/>
      <w:lvlJc w:val="left"/>
      <w:pPr>
        <w:tabs>
          <w:tab w:val="num" w:pos="2438"/>
        </w:tabs>
        <w:ind w:left="2438" w:hanging="1644"/>
      </w:pPr>
    </w:lvl>
  </w:abstractNum>
  <w:abstractNum w:abstractNumId="1">
    <w:nsid w:val="00000007"/>
    <w:multiLevelType w:val="singleLevel"/>
    <w:tmpl w:val="00000007"/>
    <w:lvl w:ilvl="0">
      <w:start w:val="1"/>
      <w:numFmt w:val="decimal"/>
      <w:lvlText w:val="[DA%1]"/>
      <w:lvlJc w:val="left"/>
      <w:pPr>
        <w:ind w:left="360" w:hanging="360"/>
      </w:pPr>
      <w:rPr>
        <w:rFonts w:ascii="Futura Bk BT" w:hAnsi="Futura Bk BT" w:cs="Futura Bk BT" w:hint="default"/>
        <w:b w:val="0"/>
        <w:i w:val="0"/>
        <w:sz w:val="22"/>
      </w:rPr>
    </w:lvl>
  </w:abstractNum>
  <w:abstractNum w:abstractNumId="2">
    <w:nsid w:val="2E8E291A"/>
    <w:multiLevelType w:val="hybridMultilevel"/>
    <w:tmpl w:val="9178227E"/>
    <w:lvl w:ilvl="0" w:tplc="8864CDBE">
      <w:start w:val="1"/>
      <w:numFmt w:val="bullet"/>
      <w:lvlText w:val=""/>
      <w:lvlPicBulletId w:val="0"/>
      <w:lvlJc w:val="left"/>
      <w:pPr>
        <w:ind w:left="720" w:hanging="360"/>
      </w:pPr>
      <w:rPr>
        <w:rFonts w:ascii="Symbol" w:hAnsi="Symbol" w:hint="default"/>
        <w:b w:val="0"/>
        <w:i w:val="0"/>
        <w:color w:val="auto"/>
        <w:sz w:val="20"/>
        <w:lang w:val="x-none"/>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1">
      <w:start w:val="1"/>
      <w:numFmt w:val="bullet"/>
      <w:lvlText w:val=""/>
      <w:lvlJc w:val="left"/>
      <w:pPr>
        <w:tabs>
          <w:tab w:val="num" w:pos="2160"/>
        </w:tabs>
        <w:ind w:left="2160" w:hanging="360"/>
      </w:pPr>
      <w:rPr>
        <w:rFonts w:ascii="Symbol" w:hAnsi="Symbol"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start w:val="1"/>
      <w:numFmt w:val="bullet"/>
      <w:pStyle w:val="Titre5"/>
      <w:lvlText w:val="o"/>
      <w:lvlJc w:val="left"/>
      <w:pPr>
        <w:tabs>
          <w:tab w:val="num" w:pos="3600"/>
        </w:tabs>
        <w:ind w:left="3600" w:hanging="360"/>
      </w:pPr>
      <w:rPr>
        <w:rFonts w:ascii="Courier New" w:hAnsi="Courier New" w:hint="default"/>
      </w:rPr>
    </w:lvl>
    <w:lvl w:ilvl="5" w:tplc="040C0005">
      <w:start w:val="1"/>
      <w:numFmt w:val="bullet"/>
      <w:pStyle w:val="Titre6"/>
      <w:lvlText w:val=""/>
      <w:lvlJc w:val="left"/>
      <w:pPr>
        <w:tabs>
          <w:tab w:val="num" w:pos="4320"/>
        </w:tabs>
        <w:ind w:left="4320" w:hanging="360"/>
      </w:pPr>
      <w:rPr>
        <w:rFonts w:ascii="Wingdings" w:hAnsi="Wingdings" w:hint="default"/>
      </w:rPr>
    </w:lvl>
    <w:lvl w:ilvl="6" w:tplc="040C0001" w:tentative="1">
      <w:start w:val="1"/>
      <w:numFmt w:val="bullet"/>
      <w:pStyle w:val="Titre7"/>
      <w:lvlText w:val=""/>
      <w:lvlJc w:val="left"/>
      <w:pPr>
        <w:tabs>
          <w:tab w:val="num" w:pos="5040"/>
        </w:tabs>
        <w:ind w:left="5040" w:hanging="360"/>
      </w:pPr>
      <w:rPr>
        <w:rFonts w:ascii="Symbol" w:hAnsi="Symbol" w:hint="default"/>
      </w:rPr>
    </w:lvl>
    <w:lvl w:ilvl="7" w:tplc="040C0003" w:tentative="1">
      <w:start w:val="1"/>
      <w:numFmt w:val="bullet"/>
      <w:pStyle w:val="Titre8"/>
      <w:lvlText w:val="o"/>
      <w:lvlJc w:val="left"/>
      <w:pPr>
        <w:tabs>
          <w:tab w:val="num" w:pos="5760"/>
        </w:tabs>
        <w:ind w:left="5760" w:hanging="360"/>
      </w:pPr>
      <w:rPr>
        <w:rFonts w:ascii="Courier New" w:hAnsi="Courier New" w:hint="default"/>
      </w:rPr>
    </w:lvl>
    <w:lvl w:ilvl="8" w:tplc="040C0005" w:tentative="1">
      <w:start w:val="1"/>
      <w:numFmt w:val="bullet"/>
      <w:pStyle w:val="Titre9"/>
      <w:lvlText w:val=""/>
      <w:lvlJc w:val="left"/>
      <w:pPr>
        <w:tabs>
          <w:tab w:val="num" w:pos="6480"/>
        </w:tabs>
        <w:ind w:left="6480" w:hanging="360"/>
      </w:pPr>
      <w:rPr>
        <w:rFonts w:ascii="Wingdings" w:hAnsi="Wingdings" w:hint="default"/>
      </w:rPr>
    </w:lvl>
  </w:abstractNum>
  <w:abstractNum w:abstractNumId="3">
    <w:nsid w:val="402D46FD"/>
    <w:multiLevelType w:val="singleLevel"/>
    <w:tmpl w:val="551443A8"/>
    <w:lvl w:ilvl="0">
      <w:start w:val="1"/>
      <w:numFmt w:val="decimal"/>
      <w:lvlText w:val="[DR%1]"/>
      <w:lvlJc w:val="left"/>
      <w:pPr>
        <w:ind w:left="360" w:hanging="360"/>
      </w:pPr>
      <w:rPr>
        <w:rFonts w:ascii="Futura Bk BT" w:hAnsi="Futura Bk BT" w:cs="Futura Bk BT" w:hint="default"/>
        <w:b w:val="0"/>
        <w:i w:val="0"/>
        <w:sz w:val="22"/>
      </w:rPr>
    </w:lvl>
  </w:abstractNum>
  <w:abstractNum w:abstractNumId="4">
    <w:nsid w:val="47B12478"/>
    <w:multiLevelType w:val="hybridMultilevel"/>
    <w:tmpl w:val="7E4A6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88260D5"/>
    <w:multiLevelType w:val="hybridMultilevel"/>
    <w:tmpl w:val="F5D6B9E6"/>
    <w:lvl w:ilvl="0" w:tplc="27AA2D7A">
      <w:start w:val="1"/>
      <w:numFmt w:val="bullet"/>
      <w:pStyle w:val="Liste1erniveau"/>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3723330"/>
    <w:multiLevelType w:val="hybridMultilevel"/>
    <w:tmpl w:val="2A9E4C86"/>
    <w:lvl w:ilvl="0" w:tplc="0C02F4A6">
      <w:start w:val="1"/>
      <w:numFmt w:val="bullet"/>
      <w:pStyle w:val="Liste3meniveau"/>
      <w:lvlText w:val=""/>
      <w:lvlJc w:val="left"/>
      <w:pPr>
        <w:ind w:left="1425" w:hanging="360"/>
      </w:pPr>
      <w:rPr>
        <w:rFonts w:ascii="Symbol" w:hAnsi="Symbol" w:hint="default"/>
        <w:color w:val="7030A0"/>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7">
    <w:nsid w:val="7EC64FD6"/>
    <w:multiLevelType w:val="hybridMultilevel"/>
    <w:tmpl w:val="E36403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FB341EF"/>
    <w:multiLevelType w:val="hybridMultilevel"/>
    <w:tmpl w:val="35347C2C"/>
    <w:lvl w:ilvl="0" w:tplc="4526564A">
      <w:start w:val="1"/>
      <w:numFmt w:val="bullet"/>
      <w:pStyle w:val="Liste2meniveau"/>
      <w:lvlText w:val=""/>
      <w:lvlPicBulletId w:val="1"/>
      <w:lvlJc w:val="left"/>
      <w:pPr>
        <w:ind w:left="1068" w:hanging="360"/>
      </w:pPr>
      <w:rPr>
        <w:rFonts w:ascii="Symbol" w:hAnsi="Symbol" w:hint="default"/>
        <w:color w:val="auto"/>
      </w:rPr>
    </w:lvl>
    <w:lvl w:ilvl="1" w:tplc="040C0003">
      <w:start w:val="1"/>
      <w:numFmt w:val="bullet"/>
      <w:lvlText w:val="o"/>
      <w:lvlJc w:val="left"/>
      <w:pPr>
        <w:tabs>
          <w:tab w:val="num" w:pos="1443"/>
        </w:tabs>
        <w:ind w:left="1443" w:hanging="360"/>
      </w:pPr>
      <w:rPr>
        <w:rFonts w:ascii="Courier New" w:hAnsi="Courier New" w:hint="default"/>
      </w:rPr>
    </w:lvl>
    <w:lvl w:ilvl="2" w:tplc="040C0005">
      <w:start w:val="1"/>
      <w:numFmt w:val="bullet"/>
      <w:lvlText w:val=""/>
      <w:lvlJc w:val="left"/>
      <w:pPr>
        <w:tabs>
          <w:tab w:val="num" w:pos="2163"/>
        </w:tabs>
        <w:ind w:left="2163" w:hanging="360"/>
      </w:pPr>
      <w:rPr>
        <w:rFonts w:ascii="Wingdings" w:hAnsi="Wingdings" w:hint="default"/>
      </w:rPr>
    </w:lvl>
    <w:lvl w:ilvl="3" w:tplc="040C0001" w:tentative="1">
      <w:start w:val="1"/>
      <w:numFmt w:val="bullet"/>
      <w:lvlText w:val=""/>
      <w:lvlJc w:val="left"/>
      <w:pPr>
        <w:tabs>
          <w:tab w:val="num" w:pos="2883"/>
        </w:tabs>
        <w:ind w:left="2883" w:hanging="360"/>
      </w:pPr>
      <w:rPr>
        <w:rFonts w:ascii="Symbol" w:hAnsi="Symbol" w:hint="default"/>
      </w:rPr>
    </w:lvl>
    <w:lvl w:ilvl="4" w:tplc="040C0003" w:tentative="1">
      <w:start w:val="1"/>
      <w:numFmt w:val="bullet"/>
      <w:lvlText w:val="o"/>
      <w:lvlJc w:val="left"/>
      <w:pPr>
        <w:tabs>
          <w:tab w:val="num" w:pos="3603"/>
        </w:tabs>
        <w:ind w:left="3603" w:hanging="360"/>
      </w:pPr>
      <w:rPr>
        <w:rFonts w:ascii="Courier New" w:hAnsi="Courier New" w:hint="default"/>
      </w:rPr>
    </w:lvl>
    <w:lvl w:ilvl="5" w:tplc="040C0005" w:tentative="1">
      <w:start w:val="1"/>
      <w:numFmt w:val="bullet"/>
      <w:lvlText w:val=""/>
      <w:lvlJc w:val="left"/>
      <w:pPr>
        <w:tabs>
          <w:tab w:val="num" w:pos="4323"/>
        </w:tabs>
        <w:ind w:left="4323" w:hanging="360"/>
      </w:pPr>
      <w:rPr>
        <w:rFonts w:ascii="Wingdings" w:hAnsi="Wingdings" w:hint="default"/>
      </w:rPr>
    </w:lvl>
    <w:lvl w:ilvl="6" w:tplc="040C0001" w:tentative="1">
      <w:start w:val="1"/>
      <w:numFmt w:val="bullet"/>
      <w:lvlText w:val=""/>
      <w:lvlJc w:val="left"/>
      <w:pPr>
        <w:tabs>
          <w:tab w:val="num" w:pos="5043"/>
        </w:tabs>
        <w:ind w:left="5043" w:hanging="360"/>
      </w:pPr>
      <w:rPr>
        <w:rFonts w:ascii="Symbol" w:hAnsi="Symbol" w:hint="default"/>
      </w:rPr>
    </w:lvl>
    <w:lvl w:ilvl="7" w:tplc="040C0003" w:tentative="1">
      <w:start w:val="1"/>
      <w:numFmt w:val="bullet"/>
      <w:lvlText w:val="o"/>
      <w:lvlJc w:val="left"/>
      <w:pPr>
        <w:tabs>
          <w:tab w:val="num" w:pos="5763"/>
        </w:tabs>
        <w:ind w:left="5763" w:hanging="360"/>
      </w:pPr>
      <w:rPr>
        <w:rFonts w:ascii="Courier New" w:hAnsi="Courier New" w:hint="default"/>
      </w:rPr>
    </w:lvl>
    <w:lvl w:ilvl="8" w:tplc="040C0005" w:tentative="1">
      <w:start w:val="1"/>
      <w:numFmt w:val="bullet"/>
      <w:lvlText w:val=""/>
      <w:lvlJc w:val="left"/>
      <w:pPr>
        <w:tabs>
          <w:tab w:val="num" w:pos="6483"/>
        </w:tabs>
        <w:ind w:left="6483" w:hanging="360"/>
      </w:pPr>
      <w:rPr>
        <w:rFonts w:ascii="Wingdings" w:hAnsi="Wingdings" w:hint="default"/>
      </w:rPr>
    </w:lvl>
  </w:abstractNum>
  <w:num w:numId="1">
    <w:abstractNumId w:val="2"/>
  </w:num>
  <w:num w:numId="2">
    <w:abstractNumId w:val="8"/>
  </w:num>
  <w:num w:numId="3">
    <w:abstractNumId w:val="6"/>
  </w:num>
  <w:num w:numId="4">
    <w:abstractNumId w:val="0"/>
  </w:num>
  <w:num w:numId="5">
    <w:abstractNumId w:val="1"/>
  </w:num>
  <w:num w:numId="6">
    <w:abstractNumId w:val="4"/>
  </w:num>
  <w:num w:numId="7">
    <w:abstractNumId w:val="3"/>
  </w:num>
  <w:num w:numId="8">
    <w:abstractNumId w:val="5"/>
  </w:num>
  <w:num w:numId="9">
    <w:abstractNumId w:val="7"/>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USSAY Julien">
    <w15:presenceInfo w15:providerId="AD" w15:userId="S-1-5-21-116214888-1408503796-6498272-58527"/>
  </w15:person>
  <w15:person w15:author="FABBRI Ronan">
    <w15:presenceInfo w15:providerId="AD" w15:userId="S-1-5-21-116214888-1408503796-6498272-585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8B7"/>
    <w:rsid w:val="00000B2F"/>
    <w:rsid w:val="000016CD"/>
    <w:rsid w:val="000025C2"/>
    <w:rsid w:val="00004DA2"/>
    <w:rsid w:val="00005279"/>
    <w:rsid w:val="000077A6"/>
    <w:rsid w:val="0001241C"/>
    <w:rsid w:val="000133ED"/>
    <w:rsid w:val="00017C84"/>
    <w:rsid w:val="0002067B"/>
    <w:rsid w:val="00022525"/>
    <w:rsid w:val="00031F8B"/>
    <w:rsid w:val="00033D53"/>
    <w:rsid w:val="00034003"/>
    <w:rsid w:val="000368CC"/>
    <w:rsid w:val="000370E3"/>
    <w:rsid w:val="000425FF"/>
    <w:rsid w:val="00043E9E"/>
    <w:rsid w:val="0004504A"/>
    <w:rsid w:val="000457A1"/>
    <w:rsid w:val="00045C2A"/>
    <w:rsid w:val="00045D10"/>
    <w:rsid w:val="000473EF"/>
    <w:rsid w:val="00053A4A"/>
    <w:rsid w:val="000550EE"/>
    <w:rsid w:val="000579D1"/>
    <w:rsid w:val="00061102"/>
    <w:rsid w:val="0006151B"/>
    <w:rsid w:val="00062E19"/>
    <w:rsid w:val="0007046E"/>
    <w:rsid w:val="00071BE4"/>
    <w:rsid w:val="000730F0"/>
    <w:rsid w:val="0007358E"/>
    <w:rsid w:val="00074FBB"/>
    <w:rsid w:val="00075388"/>
    <w:rsid w:val="000763BE"/>
    <w:rsid w:val="00081AA7"/>
    <w:rsid w:val="000921A9"/>
    <w:rsid w:val="00094A48"/>
    <w:rsid w:val="00094EA8"/>
    <w:rsid w:val="000A3A94"/>
    <w:rsid w:val="000A4FE8"/>
    <w:rsid w:val="000B0232"/>
    <w:rsid w:val="000B1E1B"/>
    <w:rsid w:val="000B25E0"/>
    <w:rsid w:val="000B2F87"/>
    <w:rsid w:val="000B5106"/>
    <w:rsid w:val="000B5C2C"/>
    <w:rsid w:val="000B7925"/>
    <w:rsid w:val="000C033C"/>
    <w:rsid w:val="000C098C"/>
    <w:rsid w:val="000C29EC"/>
    <w:rsid w:val="000C3202"/>
    <w:rsid w:val="000C40FE"/>
    <w:rsid w:val="000C567C"/>
    <w:rsid w:val="000C617F"/>
    <w:rsid w:val="000C637E"/>
    <w:rsid w:val="000C7690"/>
    <w:rsid w:val="000D5A6E"/>
    <w:rsid w:val="000E0A5C"/>
    <w:rsid w:val="000E2F9F"/>
    <w:rsid w:val="000E31D5"/>
    <w:rsid w:val="000E3260"/>
    <w:rsid w:val="000E356B"/>
    <w:rsid w:val="000E3F97"/>
    <w:rsid w:val="000E5501"/>
    <w:rsid w:val="000F00BD"/>
    <w:rsid w:val="000F086D"/>
    <w:rsid w:val="000F577F"/>
    <w:rsid w:val="00100B05"/>
    <w:rsid w:val="00101886"/>
    <w:rsid w:val="001033C6"/>
    <w:rsid w:val="001051E7"/>
    <w:rsid w:val="001110FD"/>
    <w:rsid w:val="00111143"/>
    <w:rsid w:val="00112770"/>
    <w:rsid w:val="00115D62"/>
    <w:rsid w:val="00116A77"/>
    <w:rsid w:val="00117EE2"/>
    <w:rsid w:val="0012051D"/>
    <w:rsid w:val="00121834"/>
    <w:rsid w:val="001228D7"/>
    <w:rsid w:val="00126EA3"/>
    <w:rsid w:val="001318B9"/>
    <w:rsid w:val="00132A40"/>
    <w:rsid w:val="001379A7"/>
    <w:rsid w:val="00140344"/>
    <w:rsid w:val="00141A7C"/>
    <w:rsid w:val="00142B1C"/>
    <w:rsid w:val="001438C2"/>
    <w:rsid w:val="001505D1"/>
    <w:rsid w:val="00152ADF"/>
    <w:rsid w:val="00152B1B"/>
    <w:rsid w:val="00152CF0"/>
    <w:rsid w:val="00154174"/>
    <w:rsid w:val="00156E93"/>
    <w:rsid w:val="00157760"/>
    <w:rsid w:val="0016180C"/>
    <w:rsid w:val="00163DB1"/>
    <w:rsid w:val="00166F2D"/>
    <w:rsid w:val="00167DCF"/>
    <w:rsid w:val="00171749"/>
    <w:rsid w:val="0017352B"/>
    <w:rsid w:val="0018060B"/>
    <w:rsid w:val="00180857"/>
    <w:rsid w:val="00180C57"/>
    <w:rsid w:val="00182891"/>
    <w:rsid w:val="001842EF"/>
    <w:rsid w:val="00184E09"/>
    <w:rsid w:val="00186E17"/>
    <w:rsid w:val="001901CC"/>
    <w:rsid w:val="001902D9"/>
    <w:rsid w:val="0019423D"/>
    <w:rsid w:val="001970B0"/>
    <w:rsid w:val="00197BF2"/>
    <w:rsid w:val="001A1F71"/>
    <w:rsid w:val="001A2144"/>
    <w:rsid w:val="001A3CFC"/>
    <w:rsid w:val="001A448D"/>
    <w:rsid w:val="001A5279"/>
    <w:rsid w:val="001A7905"/>
    <w:rsid w:val="001B029B"/>
    <w:rsid w:val="001B15F6"/>
    <w:rsid w:val="001B1828"/>
    <w:rsid w:val="001B220A"/>
    <w:rsid w:val="001B2CF6"/>
    <w:rsid w:val="001B34AD"/>
    <w:rsid w:val="001B5586"/>
    <w:rsid w:val="001B7C50"/>
    <w:rsid w:val="001C1E40"/>
    <w:rsid w:val="001C2485"/>
    <w:rsid w:val="001C2B6E"/>
    <w:rsid w:val="001C593B"/>
    <w:rsid w:val="001D0927"/>
    <w:rsid w:val="001D270B"/>
    <w:rsid w:val="001D484A"/>
    <w:rsid w:val="001E0664"/>
    <w:rsid w:val="001E1159"/>
    <w:rsid w:val="001E1F98"/>
    <w:rsid w:val="001E220F"/>
    <w:rsid w:val="001E3916"/>
    <w:rsid w:val="001E4659"/>
    <w:rsid w:val="001E4CBC"/>
    <w:rsid w:val="001E5FB4"/>
    <w:rsid w:val="001E77B4"/>
    <w:rsid w:val="001F6BEF"/>
    <w:rsid w:val="001F6C5C"/>
    <w:rsid w:val="001F6E04"/>
    <w:rsid w:val="001F75C2"/>
    <w:rsid w:val="002005F0"/>
    <w:rsid w:val="0020124C"/>
    <w:rsid w:val="002017F1"/>
    <w:rsid w:val="002032E7"/>
    <w:rsid w:val="002034D5"/>
    <w:rsid w:val="0020454C"/>
    <w:rsid w:val="0020661B"/>
    <w:rsid w:val="00211505"/>
    <w:rsid w:val="00212FDD"/>
    <w:rsid w:val="00213C69"/>
    <w:rsid w:val="00221074"/>
    <w:rsid w:val="002229BF"/>
    <w:rsid w:val="00223202"/>
    <w:rsid w:val="00223A6B"/>
    <w:rsid w:val="002240B4"/>
    <w:rsid w:val="00224BA5"/>
    <w:rsid w:val="0023031F"/>
    <w:rsid w:val="0023283C"/>
    <w:rsid w:val="00235EDE"/>
    <w:rsid w:val="00236ADD"/>
    <w:rsid w:val="00240FD9"/>
    <w:rsid w:val="0024288A"/>
    <w:rsid w:val="00243073"/>
    <w:rsid w:val="00246794"/>
    <w:rsid w:val="00246D00"/>
    <w:rsid w:val="00247005"/>
    <w:rsid w:val="002561CD"/>
    <w:rsid w:val="00256BD5"/>
    <w:rsid w:val="0026113A"/>
    <w:rsid w:val="00263197"/>
    <w:rsid w:val="002651C0"/>
    <w:rsid w:val="00266711"/>
    <w:rsid w:val="0026703F"/>
    <w:rsid w:val="00270CC2"/>
    <w:rsid w:val="00277334"/>
    <w:rsid w:val="00282533"/>
    <w:rsid w:val="0028277B"/>
    <w:rsid w:val="0028368B"/>
    <w:rsid w:val="00284664"/>
    <w:rsid w:val="00284734"/>
    <w:rsid w:val="00284C88"/>
    <w:rsid w:val="00285696"/>
    <w:rsid w:val="002856EB"/>
    <w:rsid w:val="00287786"/>
    <w:rsid w:val="00291729"/>
    <w:rsid w:val="00293228"/>
    <w:rsid w:val="00293C27"/>
    <w:rsid w:val="00294522"/>
    <w:rsid w:val="0029467E"/>
    <w:rsid w:val="0029487F"/>
    <w:rsid w:val="00296637"/>
    <w:rsid w:val="00297BD6"/>
    <w:rsid w:val="002A0C31"/>
    <w:rsid w:val="002A124D"/>
    <w:rsid w:val="002A3559"/>
    <w:rsid w:val="002A3C99"/>
    <w:rsid w:val="002A43BD"/>
    <w:rsid w:val="002A4BAD"/>
    <w:rsid w:val="002A6226"/>
    <w:rsid w:val="002B1E5E"/>
    <w:rsid w:val="002B3C02"/>
    <w:rsid w:val="002B4062"/>
    <w:rsid w:val="002C09D8"/>
    <w:rsid w:val="002C16AA"/>
    <w:rsid w:val="002C3378"/>
    <w:rsid w:val="002C3CD2"/>
    <w:rsid w:val="002C4A79"/>
    <w:rsid w:val="002C5136"/>
    <w:rsid w:val="002D2745"/>
    <w:rsid w:val="002D2CDB"/>
    <w:rsid w:val="002D6382"/>
    <w:rsid w:val="002D7473"/>
    <w:rsid w:val="002D7A9A"/>
    <w:rsid w:val="002D7CE5"/>
    <w:rsid w:val="002E043A"/>
    <w:rsid w:val="002E1916"/>
    <w:rsid w:val="002E32C6"/>
    <w:rsid w:val="002E3C4E"/>
    <w:rsid w:val="002E7047"/>
    <w:rsid w:val="002F0174"/>
    <w:rsid w:val="002F1460"/>
    <w:rsid w:val="002F5383"/>
    <w:rsid w:val="002F5E6B"/>
    <w:rsid w:val="00301E5D"/>
    <w:rsid w:val="0030295D"/>
    <w:rsid w:val="003029B9"/>
    <w:rsid w:val="00303494"/>
    <w:rsid w:val="003042D5"/>
    <w:rsid w:val="00304A80"/>
    <w:rsid w:val="003066BE"/>
    <w:rsid w:val="00307B14"/>
    <w:rsid w:val="0031001F"/>
    <w:rsid w:val="003136F9"/>
    <w:rsid w:val="00314043"/>
    <w:rsid w:val="00316DBB"/>
    <w:rsid w:val="00316EE7"/>
    <w:rsid w:val="003201D1"/>
    <w:rsid w:val="00321099"/>
    <w:rsid w:val="00322E52"/>
    <w:rsid w:val="00324007"/>
    <w:rsid w:val="003244EA"/>
    <w:rsid w:val="00325D10"/>
    <w:rsid w:val="003307B0"/>
    <w:rsid w:val="00337434"/>
    <w:rsid w:val="00337F86"/>
    <w:rsid w:val="00340F03"/>
    <w:rsid w:val="00341106"/>
    <w:rsid w:val="00341ED8"/>
    <w:rsid w:val="00342BC0"/>
    <w:rsid w:val="00344458"/>
    <w:rsid w:val="00344B8A"/>
    <w:rsid w:val="00345439"/>
    <w:rsid w:val="003456BA"/>
    <w:rsid w:val="003468B2"/>
    <w:rsid w:val="00350BB3"/>
    <w:rsid w:val="00354818"/>
    <w:rsid w:val="003549E5"/>
    <w:rsid w:val="00356DF3"/>
    <w:rsid w:val="0035768C"/>
    <w:rsid w:val="0035778E"/>
    <w:rsid w:val="00363E95"/>
    <w:rsid w:val="0036476A"/>
    <w:rsid w:val="003660A3"/>
    <w:rsid w:val="00366119"/>
    <w:rsid w:val="0036649A"/>
    <w:rsid w:val="00370AC2"/>
    <w:rsid w:val="00370B68"/>
    <w:rsid w:val="003713E5"/>
    <w:rsid w:val="003727EE"/>
    <w:rsid w:val="00373806"/>
    <w:rsid w:val="003741D0"/>
    <w:rsid w:val="00375637"/>
    <w:rsid w:val="00377EE2"/>
    <w:rsid w:val="00381F70"/>
    <w:rsid w:val="00383EA0"/>
    <w:rsid w:val="003858E5"/>
    <w:rsid w:val="00386FCA"/>
    <w:rsid w:val="00390763"/>
    <w:rsid w:val="0039201D"/>
    <w:rsid w:val="00393298"/>
    <w:rsid w:val="003944C5"/>
    <w:rsid w:val="00394D40"/>
    <w:rsid w:val="00395E09"/>
    <w:rsid w:val="00396462"/>
    <w:rsid w:val="003977BE"/>
    <w:rsid w:val="003A29DD"/>
    <w:rsid w:val="003A3FA9"/>
    <w:rsid w:val="003A5457"/>
    <w:rsid w:val="003B14E3"/>
    <w:rsid w:val="003B2314"/>
    <w:rsid w:val="003B3AF1"/>
    <w:rsid w:val="003B3B30"/>
    <w:rsid w:val="003B49FE"/>
    <w:rsid w:val="003B55D0"/>
    <w:rsid w:val="003B6B85"/>
    <w:rsid w:val="003B7E90"/>
    <w:rsid w:val="003C21CD"/>
    <w:rsid w:val="003C21D0"/>
    <w:rsid w:val="003C3E0C"/>
    <w:rsid w:val="003C3E1B"/>
    <w:rsid w:val="003C5BF0"/>
    <w:rsid w:val="003C7280"/>
    <w:rsid w:val="003C7752"/>
    <w:rsid w:val="003D0E73"/>
    <w:rsid w:val="003D111A"/>
    <w:rsid w:val="003D2AE1"/>
    <w:rsid w:val="003D5768"/>
    <w:rsid w:val="003E1518"/>
    <w:rsid w:val="003E299D"/>
    <w:rsid w:val="003E3472"/>
    <w:rsid w:val="003E580C"/>
    <w:rsid w:val="003E5CDD"/>
    <w:rsid w:val="003E66EB"/>
    <w:rsid w:val="003E7F44"/>
    <w:rsid w:val="003F0C10"/>
    <w:rsid w:val="003F2178"/>
    <w:rsid w:val="004014FA"/>
    <w:rsid w:val="004027D9"/>
    <w:rsid w:val="00402B8E"/>
    <w:rsid w:val="00402F87"/>
    <w:rsid w:val="00403139"/>
    <w:rsid w:val="00403180"/>
    <w:rsid w:val="004050F8"/>
    <w:rsid w:val="00405360"/>
    <w:rsid w:val="004054AD"/>
    <w:rsid w:val="00405B63"/>
    <w:rsid w:val="00406619"/>
    <w:rsid w:val="004069F5"/>
    <w:rsid w:val="00406C55"/>
    <w:rsid w:val="00407695"/>
    <w:rsid w:val="004078E4"/>
    <w:rsid w:val="00410263"/>
    <w:rsid w:val="004106A3"/>
    <w:rsid w:val="00411397"/>
    <w:rsid w:val="00414734"/>
    <w:rsid w:val="00415A52"/>
    <w:rsid w:val="00415FB5"/>
    <w:rsid w:val="0041670D"/>
    <w:rsid w:val="00420681"/>
    <w:rsid w:val="00420B71"/>
    <w:rsid w:val="00422979"/>
    <w:rsid w:val="004241AC"/>
    <w:rsid w:val="00425AEB"/>
    <w:rsid w:val="00426933"/>
    <w:rsid w:val="00430ACD"/>
    <w:rsid w:val="00433A20"/>
    <w:rsid w:val="0043459C"/>
    <w:rsid w:val="00435046"/>
    <w:rsid w:val="004374E2"/>
    <w:rsid w:val="0044372E"/>
    <w:rsid w:val="00443781"/>
    <w:rsid w:val="00446DD0"/>
    <w:rsid w:val="00447AC1"/>
    <w:rsid w:val="00447B48"/>
    <w:rsid w:val="0045053D"/>
    <w:rsid w:val="00452554"/>
    <w:rsid w:val="0045498F"/>
    <w:rsid w:val="004549C1"/>
    <w:rsid w:val="0045509C"/>
    <w:rsid w:val="004564C7"/>
    <w:rsid w:val="004571DF"/>
    <w:rsid w:val="00457691"/>
    <w:rsid w:val="00466033"/>
    <w:rsid w:val="00467775"/>
    <w:rsid w:val="004701A7"/>
    <w:rsid w:val="004702B6"/>
    <w:rsid w:val="004712D7"/>
    <w:rsid w:val="00471FC6"/>
    <w:rsid w:val="004726A0"/>
    <w:rsid w:val="00475A2F"/>
    <w:rsid w:val="00476808"/>
    <w:rsid w:val="00477E7B"/>
    <w:rsid w:val="00482689"/>
    <w:rsid w:val="0049540E"/>
    <w:rsid w:val="004966E2"/>
    <w:rsid w:val="00496C8B"/>
    <w:rsid w:val="00497380"/>
    <w:rsid w:val="004A15FF"/>
    <w:rsid w:val="004A20D0"/>
    <w:rsid w:val="004A2427"/>
    <w:rsid w:val="004A4461"/>
    <w:rsid w:val="004A694F"/>
    <w:rsid w:val="004B1EE8"/>
    <w:rsid w:val="004B438F"/>
    <w:rsid w:val="004B53F5"/>
    <w:rsid w:val="004B764C"/>
    <w:rsid w:val="004B78B7"/>
    <w:rsid w:val="004C2EDC"/>
    <w:rsid w:val="004C42E9"/>
    <w:rsid w:val="004C4451"/>
    <w:rsid w:val="004C47F4"/>
    <w:rsid w:val="004C6D01"/>
    <w:rsid w:val="004D2067"/>
    <w:rsid w:val="004D6122"/>
    <w:rsid w:val="004D6378"/>
    <w:rsid w:val="004E3181"/>
    <w:rsid w:val="004E581E"/>
    <w:rsid w:val="004E639F"/>
    <w:rsid w:val="004F13A1"/>
    <w:rsid w:val="004F1753"/>
    <w:rsid w:val="004F18B7"/>
    <w:rsid w:val="004F193A"/>
    <w:rsid w:val="004F1A9B"/>
    <w:rsid w:val="004F26C9"/>
    <w:rsid w:val="004F2828"/>
    <w:rsid w:val="00500EFF"/>
    <w:rsid w:val="00501FED"/>
    <w:rsid w:val="00503A3C"/>
    <w:rsid w:val="00506349"/>
    <w:rsid w:val="00510337"/>
    <w:rsid w:val="005122A9"/>
    <w:rsid w:val="005133D1"/>
    <w:rsid w:val="00513A60"/>
    <w:rsid w:val="00515155"/>
    <w:rsid w:val="00517B4F"/>
    <w:rsid w:val="00517BA2"/>
    <w:rsid w:val="005218ED"/>
    <w:rsid w:val="00522321"/>
    <w:rsid w:val="0052415C"/>
    <w:rsid w:val="00527328"/>
    <w:rsid w:val="005311EB"/>
    <w:rsid w:val="00531BAE"/>
    <w:rsid w:val="0053481B"/>
    <w:rsid w:val="005355AC"/>
    <w:rsid w:val="00535BB1"/>
    <w:rsid w:val="005363FC"/>
    <w:rsid w:val="0054729A"/>
    <w:rsid w:val="005476FB"/>
    <w:rsid w:val="00553226"/>
    <w:rsid w:val="005533E5"/>
    <w:rsid w:val="00553515"/>
    <w:rsid w:val="00553D32"/>
    <w:rsid w:val="00555C73"/>
    <w:rsid w:val="005566B7"/>
    <w:rsid w:val="005573DB"/>
    <w:rsid w:val="005576A3"/>
    <w:rsid w:val="00557969"/>
    <w:rsid w:val="0056036D"/>
    <w:rsid w:val="00564014"/>
    <w:rsid w:val="00564A8C"/>
    <w:rsid w:val="005659AE"/>
    <w:rsid w:val="00570134"/>
    <w:rsid w:val="0057225D"/>
    <w:rsid w:val="0057380F"/>
    <w:rsid w:val="00577B82"/>
    <w:rsid w:val="005830BC"/>
    <w:rsid w:val="00583C77"/>
    <w:rsid w:val="00584757"/>
    <w:rsid w:val="0058536E"/>
    <w:rsid w:val="0058563D"/>
    <w:rsid w:val="005937B4"/>
    <w:rsid w:val="00594775"/>
    <w:rsid w:val="00594A8C"/>
    <w:rsid w:val="0059543C"/>
    <w:rsid w:val="00595D5D"/>
    <w:rsid w:val="00596262"/>
    <w:rsid w:val="00596E83"/>
    <w:rsid w:val="0059704D"/>
    <w:rsid w:val="005A07F6"/>
    <w:rsid w:val="005A27BF"/>
    <w:rsid w:val="005A61D6"/>
    <w:rsid w:val="005B168C"/>
    <w:rsid w:val="005B228E"/>
    <w:rsid w:val="005B25A4"/>
    <w:rsid w:val="005B36C9"/>
    <w:rsid w:val="005B4F0E"/>
    <w:rsid w:val="005B5A8A"/>
    <w:rsid w:val="005B6A80"/>
    <w:rsid w:val="005C0251"/>
    <w:rsid w:val="005C08A6"/>
    <w:rsid w:val="005C308E"/>
    <w:rsid w:val="005C6239"/>
    <w:rsid w:val="005C6F5C"/>
    <w:rsid w:val="005C7B54"/>
    <w:rsid w:val="005D009C"/>
    <w:rsid w:val="005D5357"/>
    <w:rsid w:val="005D71CC"/>
    <w:rsid w:val="005E0257"/>
    <w:rsid w:val="005E0541"/>
    <w:rsid w:val="005E1BF9"/>
    <w:rsid w:val="005E224C"/>
    <w:rsid w:val="005E6660"/>
    <w:rsid w:val="005E7678"/>
    <w:rsid w:val="005F0A96"/>
    <w:rsid w:val="005F1119"/>
    <w:rsid w:val="005F125C"/>
    <w:rsid w:val="005F3EA5"/>
    <w:rsid w:val="005F66A7"/>
    <w:rsid w:val="005F7519"/>
    <w:rsid w:val="00602FD7"/>
    <w:rsid w:val="006047FB"/>
    <w:rsid w:val="006051BD"/>
    <w:rsid w:val="006057CD"/>
    <w:rsid w:val="00606C65"/>
    <w:rsid w:val="00613A90"/>
    <w:rsid w:val="00613B9E"/>
    <w:rsid w:val="00613FFF"/>
    <w:rsid w:val="00616EC4"/>
    <w:rsid w:val="00620ACC"/>
    <w:rsid w:val="0062495E"/>
    <w:rsid w:val="00625230"/>
    <w:rsid w:val="00625404"/>
    <w:rsid w:val="006265D4"/>
    <w:rsid w:val="00630C4F"/>
    <w:rsid w:val="00631611"/>
    <w:rsid w:val="00634EE6"/>
    <w:rsid w:val="006350A3"/>
    <w:rsid w:val="00637809"/>
    <w:rsid w:val="00641337"/>
    <w:rsid w:val="00641715"/>
    <w:rsid w:val="00642284"/>
    <w:rsid w:val="00643842"/>
    <w:rsid w:val="00645A53"/>
    <w:rsid w:val="00645BC0"/>
    <w:rsid w:val="006477E1"/>
    <w:rsid w:val="00647BD9"/>
    <w:rsid w:val="00647F07"/>
    <w:rsid w:val="00650EC2"/>
    <w:rsid w:val="006542B1"/>
    <w:rsid w:val="0065522A"/>
    <w:rsid w:val="0065599D"/>
    <w:rsid w:val="00655F92"/>
    <w:rsid w:val="00656FC7"/>
    <w:rsid w:val="00657504"/>
    <w:rsid w:val="006601BD"/>
    <w:rsid w:val="00661C7B"/>
    <w:rsid w:val="00662A95"/>
    <w:rsid w:val="0067213A"/>
    <w:rsid w:val="006726A8"/>
    <w:rsid w:val="00673F3D"/>
    <w:rsid w:val="0067433E"/>
    <w:rsid w:val="00675F95"/>
    <w:rsid w:val="00677DFD"/>
    <w:rsid w:val="00681871"/>
    <w:rsid w:val="00681F30"/>
    <w:rsid w:val="0068309E"/>
    <w:rsid w:val="00684719"/>
    <w:rsid w:val="0069004C"/>
    <w:rsid w:val="00690BBA"/>
    <w:rsid w:val="00691185"/>
    <w:rsid w:val="00691209"/>
    <w:rsid w:val="00691578"/>
    <w:rsid w:val="00692244"/>
    <w:rsid w:val="00692DBA"/>
    <w:rsid w:val="00693A32"/>
    <w:rsid w:val="00694C7E"/>
    <w:rsid w:val="00697281"/>
    <w:rsid w:val="006A21B0"/>
    <w:rsid w:val="006A2D94"/>
    <w:rsid w:val="006A4076"/>
    <w:rsid w:val="006A439C"/>
    <w:rsid w:val="006A5E5D"/>
    <w:rsid w:val="006A74F9"/>
    <w:rsid w:val="006B06C9"/>
    <w:rsid w:val="006B06D5"/>
    <w:rsid w:val="006B3CEF"/>
    <w:rsid w:val="006B3F76"/>
    <w:rsid w:val="006B4488"/>
    <w:rsid w:val="006C1286"/>
    <w:rsid w:val="006C2487"/>
    <w:rsid w:val="006C43EB"/>
    <w:rsid w:val="006D1688"/>
    <w:rsid w:val="006D2DF3"/>
    <w:rsid w:val="006D5E16"/>
    <w:rsid w:val="006D7D30"/>
    <w:rsid w:val="006E1D72"/>
    <w:rsid w:val="006E6871"/>
    <w:rsid w:val="006E75DE"/>
    <w:rsid w:val="006F1472"/>
    <w:rsid w:val="006F1551"/>
    <w:rsid w:val="006F28F8"/>
    <w:rsid w:val="006F2AC6"/>
    <w:rsid w:val="006F3240"/>
    <w:rsid w:val="006F4AFE"/>
    <w:rsid w:val="00701260"/>
    <w:rsid w:val="00704D9E"/>
    <w:rsid w:val="007065F4"/>
    <w:rsid w:val="00710BF4"/>
    <w:rsid w:val="007129AE"/>
    <w:rsid w:val="00714515"/>
    <w:rsid w:val="00714BC3"/>
    <w:rsid w:val="00715679"/>
    <w:rsid w:val="00717D10"/>
    <w:rsid w:val="007200CA"/>
    <w:rsid w:val="007240D9"/>
    <w:rsid w:val="007265E4"/>
    <w:rsid w:val="00727311"/>
    <w:rsid w:val="0073362C"/>
    <w:rsid w:val="00735B54"/>
    <w:rsid w:val="007363B4"/>
    <w:rsid w:val="007368CA"/>
    <w:rsid w:val="007406B7"/>
    <w:rsid w:val="00740B51"/>
    <w:rsid w:val="007460C7"/>
    <w:rsid w:val="00746CBE"/>
    <w:rsid w:val="00750916"/>
    <w:rsid w:val="00750B96"/>
    <w:rsid w:val="00750E50"/>
    <w:rsid w:val="00750F78"/>
    <w:rsid w:val="0075173A"/>
    <w:rsid w:val="00751CF1"/>
    <w:rsid w:val="007541F0"/>
    <w:rsid w:val="00760BB5"/>
    <w:rsid w:val="0076131C"/>
    <w:rsid w:val="00762122"/>
    <w:rsid w:val="0076240E"/>
    <w:rsid w:val="00763166"/>
    <w:rsid w:val="0076377B"/>
    <w:rsid w:val="00763BFB"/>
    <w:rsid w:val="0076435E"/>
    <w:rsid w:val="00764A8C"/>
    <w:rsid w:val="007661ED"/>
    <w:rsid w:val="0076629F"/>
    <w:rsid w:val="0077050F"/>
    <w:rsid w:val="0077197A"/>
    <w:rsid w:val="00772A5C"/>
    <w:rsid w:val="007748BC"/>
    <w:rsid w:val="00775205"/>
    <w:rsid w:val="00780B38"/>
    <w:rsid w:val="00780FDE"/>
    <w:rsid w:val="00782A67"/>
    <w:rsid w:val="00782F1D"/>
    <w:rsid w:val="0078381A"/>
    <w:rsid w:val="00783F3E"/>
    <w:rsid w:val="0078707A"/>
    <w:rsid w:val="00790FD7"/>
    <w:rsid w:val="00794A59"/>
    <w:rsid w:val="007956A4"/>
    <w:rsid w:val="00796BFB"/>
    <w:rsid w:val="007A13EC"/>
    <w:rsid w:val="007A1534"/>
    <w:rsid w:val="007A2D20"/>
    <w:rsid w:val="007A6194"/>
    <w:rsid w:val="007A66CC"/>
    <w:rsid w:val="007A790B"/>
    <w:rsid w:val="007A7B21"/>
    <w:rsid w:val="007B112C"/>
    <w:rsid w:val="007B162C"/>
    <w:rsid w:val="007B5E09"/>
    <w:rsid w:val="007B5FBB"/>
    <w:rsid w:val="007B6F06"/>
    <w:rsid w:val="007C010D"/>
    <w:rsid w:val="007C0EDE"/>
    <w:rsid w:val="007C11C4"/>
    <w:rsid w:val="007C1A08"/>
    <w:rsid w:val="007C28C7"/>
    <w:rsid w:val="007C2A25"/>
    <w:rsid w:val="007C2BC5"/>
    <w:rsid w:val="007C2ED1"/>
    <w:rsid w:val="007C3A53"/>
    <w:rsid w:val="007C3B0F"/>
    <w:rsid w:val="007C4812"/>
    <w:rsid w:val="007C6CF3"/>
    <w:rsid w:val="007C6D2B"/>
    <w:rsid w:val="007C775D"/>
    <w:rsid w:val="007D36CF"/>
    <w:rsid w:val="007D4597"/>
    <w:rsid w:val="007D5253"/>
    <w:rsid w:val="007D73F5"/>
    <w:rsid w:val="007D749C"/>
    <w:rsid w:val="007E2586"/>
    <w:rsid w:val="007E259B"/>
    <w:rsid w:val="007E7A3D"/>
    <w:rsid w:val="007F591F"/>
    <w:rsid w:val="007F72E1"/>
    <w:rsid w:val="008012C1"/>
    <w:rsid w:val="008042A3"/>
    <w:rsid w:val="00804989"/>
    <w:rsid w:val="00805BE5"/>
    <w:rsid w:val="0080760C"/>
    <w:rsid w:val="008079EA"/>
    <w:rsid w:val="008100D0"/>
    <w:rsid w:val="00811016"/>
    <w:rsid w:val="00811F5F"/>
    <w:rsid w:val="00816586"/>
    <w:rsid w:val="00820302"/>
    <w:rsid w:val="0082514F"/>
    <w:rsid w:val="008253B0"/>
    <w:rsid w:val="0082623E"/>
    <w:rsid w:val="00826598"/>
    <w:rsid w:val="008266FF"/>
    <w:rsid w:val="00827C04"/>
    <w:rsid w:val="00830027"/>
    <w:rsid w:val="00837D9B"/>
    <w:rsid w:val="0084010E"/>
    <w:rsid w:val="00842E98"/>
    <w:rsid w:val="0084303A"/>
    <w:rsid w:val="00843CFB"/>
    <w:rsid w:val="0084598B"/>
    <w:rsid w:val="00845E7D"/>
    <w:rsid w:val="008461D0"/>
    <w:rsid w:val="008473A0"/>
    <w:rsid w:val="008501DA"/>
    <w:rsid w:val="00850BB9"/>
    <w:rsid w:val="008512A0"/>
    <w:rsid w:val="00852B31"/>
    <w:rsid w:val="00852F1C"/>
    <w:rsid w:val="0086046A"/>
    <w:rsid w:val="008609C9"/>
    <w:rsid w:val="00862698"/>
    <w:rsid w:val="008637BA"/>
    <w:rsid w:val="00863AC8"/>
    <w:rsid w:val="008643CA"/>
    <w:rsid w:val="0086578F"/>
    <w:rsid w:val="00865BE1"/>
    <w:rsid w:val="008664AE"/>
    <w:rsid w:val="00870D0F"/>
    <w:rsid w:val="00872BC7"/>
    <w:rsid w:val="00882933"/>
    <w:rsid w:val="00883E73"/>
    <w:rsid w:val="00890079"/>
    <w:rsid w:val="008925DF"/>
    <w:rsid w:val="008926FF"/>
    <w:rsid w:val="00894FF3"/>
    <w:rsid w:val="00897F4E"/>
    <w:rsid w:val="008A02D8"/>
    <w:rsid w:val="008A0DA5"/>
    <w:rsid w:val="008A5A91"/>
    <w:rsid w:val="008A7155"/>
    <w:rsid w:val="008B5135"/>
    <w:rsid w:val="008B61FA"/>
    <w:rsid w:val="008B6204"/>
    <w:rsid w:val="008B64E0"/>
    <w:rsid w:val="008B774C"/>
    <w:rsid w:val="008C0D51"/>
    <w:rsid w:val="008C1983"/>
    <w:rsid w:val="008C1ACD"/>
    <w:rsid w:val="008C2433"/>
    <w:rsid w:val="008C2BC9"/>
    <w:rsid w:val="008C2F68"/>
    <w:rsid w:val="008C2F83"/>
    <w:rsid w:val="008C466E"/>
    <w:rsid w:val="008C7E3E"/>
    <w:rsid w:val="008D0952"/>
    <w:rsid w:val="008D4FC2"/>
    <w:rsid w:val="008D6C66"/>
    <w:rsid w:val="008D725E"/>
    <w:rsid w:val="008E06AA"/>
    <w:rsid w:val="008E23BE"/>
    <w:rsid w:val="008E277F"/>
    <w:rsid w:val="008E31E1"/>
    <w:rsid w:val="008E3632"/>
    <w:rsid w:val="008E5155"/>
    <w:rsid w:val="008E56F2"/>
    <w:rsid w:val="008E5911"/>
    <w:rsid w:val="008F06BB"/>
    <w:rsid w:val="008F405F"/>
    <w:rsid w:val="008F551D"/>
    <w:rsid w:val="008F5753"/>
    <w:rsid w:val="00901902"/>
    <w:rsid w:val="00902B4A"/>
    <w:rsid w:val="00904D00"/>
    <w:rsid w:val="00915350"/>
    <w:rsid w:val="009179A7"/>
    <w:rsid w:val="00917D2C"/>
    <w:rsid w:val="00920F71"/>
    <w:rsid w:val="00924728"/>
    <w:rsid w:val="009256DB"/>
    <w:rsid w:val="009270E6"/>
    <w:rsid w:val="00932684"/>
    <w:rsid w:val="00933324"/>
    <w:rsid w:val="00934BD3"/>
    <w:rsid w:val="0093671B"/>
    <w:rsid w:val="009371CA"/>
    <w:rsid w:val="00940366"/>
    <w:rsid w:val="00940825"/>
    <w:rsid w:val="00943211"/>
    <w:rsid w:val="00943802"/>
    <w:rsid w:val="00944A79"/>
    <w:rsid w:val="00944EA6"/>
    <w:rsid w:val="009456F7"/>
    <w:rsid w:val="0095037F"/>
    <w:rsid w:val="00951EED"/>
    <w:rsid w:val="00952E0F"/>
    <w:rsid w:val="00953B83"/>
    <w:rsid w:val="00955665"/>
    <w:rsid w:val="00957EEB"/>
    <w:rsid w:val="009603CD"/>
    <w:rsid w:val="00960B54"/>
    <w:rsid w:val="00965140"/>
    <w:rsid w:val="00965E82"/>
    <w:rsid w:val="00972BEB"/>
    <w:rsid w:val="00972EDC"/>
    <w:rsid w:val="00973D37"/>
    <w:rsid w:val="00980C01"/>
    <w:rsid w:val="0098135B"/>
    <w:rsid w:val="00981A70"/>
    <w:rsid w:val="009821E8"/>
    <w:rsid w:val="00982A1A"/>
    <w:rsid w:val="00982F4B"/>
    <w:rsid w:val="0098325A"/>
    <w:rsid w:val="009851B3"/>
    <w:rsid w:val="00987EF3"/>
    <w:rsid w:val="00990BE1"/>
    <w:rsid w:val="00991777"/>
    <w:rsid w:val="00991B86"/>
    <w:rsid w:val="009929A0"/>
    <w:rsid w:val="00994123"/>
    <w:rsid w:val="009958E9"/>
    <w:rsid w:val="00995F15"/>
    <w:rsid w:val="009967E8"/>
    <w:rsid w:val="009A0753"/>
    <w:rsid w:val="009A0D46"/>
    <w:rsid w:val="009A1A48"/>
    <w:rsid w:val="009A20A6"/>
    <w:rsid w:val="009A397B"/>
    <w:rsid w:val="009B0066"/>
    <w:rsid w:val="009B2A65"/>
    <w:rsid w:val="009B3378"/>
    <w:rsid w:val="009B3A6C"/>
    <w:rsid w:val="009B3BC6"/>
    <w:rsid w:val="009B47CC"/>
    <w:rsid w:val="009B4FD1"/>
    <w:rsid w:val="009B53D2"/>
    <w:rsid w:val="009B7A61"/>
    <w:rsid w:val="009C0AC5"/>
    <w:rsid w:val="009C10FA"/>
    <w:rsid w:val="009C19BB"/>
    <w:rsid w:val="009C4375"/>
    <w:rsid w:val="009D1E5E"/>
    <w:rsid w:val="009D2439"/>
    <w:rsid w:val="009D2468"/>
    <w:rsid w:val="009D4663"/>
    <w:rsid w:val="009D4F25"/>
    <w:rsid w:val="009D7427"/>
    <w:rsid w:val="009E228A"/>
    <w:rsid w:val="009E35EB"/>
    <w:rsid w:val="009E39E0"/>
    <w:rsid w:val="009E3C3A"/>
    <w:rsid w:val="009E4A28"/>
    <w:rsid w:val="009E6125"/>
    <w:rsid w:val="009F36B7"/>
    <w:rsid w:val="009F401D"/>
    <w:rsid w:val="009F4BB0"/>
    <w:rsid w:val="009F5243"/>
    <w:rsid w:val="009F7B15"/>
    <w:rsid w:val="00A0081B"/>
    <w:rsid w:val="00A020DB"/>
    <w:rsid w:val="00A05277"/>
    <w:rsid w:val="00A0690C"/>
    <w:rsid w:val="00A10B8B"/>
    <w:rsid w:val="00A11412"/>
    <w:rsid w:val="00A11BDC"/>
    <w:rsid w:val="00A11F56"/>
    <w:rsid w:val="00A12987"/>
    <w:rsid w:val="00A138E3"/>
    <w:rsid w:val="00A14921"/>
    <w:rsid w:val="00A14CF4"/>
    <w:rsid w:val="00A14D08"/>
    <w:rsid w:val="00A150F8"/>
    <w:rsid w:val="00A15151"/>
    <w:rsid w:val="00A15A49"/>
    <w:rsid w:val="00A1739E"/>
    <w:rsid w:val="00A20257"/>
    <w:rsid w:val="00A235D4"/>
    <w:rsid w:val="00A3199D"/>
    <w:rsid w:val="00A31AF9"/>
    <w:rsid w:val="00A34830"/>
    <w:rsid w:val="00A37AFF"/>
    <w:rsid w:val="00A40591"/>
    <w:rsid w:val="00A422D1"/>
    <w:rsid w:val="00A42F26"/>
    <w:rsid w:val="00A44B3A"/>
    <w:rsid w:val="00A466BC"/>
    <w:rsid w:val="00A47B1B"/>
    <w:rsid w:val="00A504E8"/>
    <w:rsid w:val="00A525DF"/>
    <w:rsid w:val="00A53385"/>
    <w:rsid w:val="00A54CEE"/>
    <w:rsid w:val="00A54DD1"/>
    <w:rsid w:val="00A560C8"/>
    <w:rsid w:val="00A608B7"/>
    <w:rsid w:val="00A627A4"/>
    <w:rsid w:val="00A642C9"/>
    <w:rsid w:val="00A64876"/>
    <w:rsid w:val="00A654BB"/>
    <w:rsid w:val="00A65750"/>
    <w:rsid w:val="00A70101"/>
    <w:rsid w:val="00A70359"/>
    <w:rsid w:val="00A70DC4"/>
    <w:rsid w:val="00A7102F"/>
    <w:rsid w:val="00A72652"/>
    <w:rsid w:val="00A73D14"/>
    <w:rsid w:val="00A74952"/>
    <w:rsid w:val="00A74C9A"/>
    <w:rsid w:val="00A76144"/>
    <w:rsid w:val="00A77AF4"/>
    <w:rsid w:val="00A77B4E"/>
    <w:rsid w:val="00A81386"/>
    <w:rsid w:val="00A8250B"/>
    <w:rsid w:val="00A82B10"/>
    <w:rsid w:val="00A87AF7"/>
    <w:rsid w:val="00A9184B"/>
    <w:rsid w:val="00A93299"/>
    <w:rsid w:val="00A93C38"/>
    <w:rsid w:val="00A94B98"/>
    <w:rsid w:val="00A96270"/>
    <w:rsid w:val="00A96649"/>
    <w:rsid w:val="00A971AE"/>
    <w:rsid w:val="00AA0008"/>
    <w:rsid w:val="00AA15F1"/>
    <w:rsid w:val="00AA23D7"/>
    <w:rsid w:val="00AA6779"/>
    <w:rsid w:val="00AA6BBF"/>
    <w:rsid w:val="00AC385C"/>
    <w:rsid w:val="00AC4B3C"/>
    <w:rsid w:val="00AC59A7"/>
    <w:rsid w:val="00AC5CF8"/>
    <w:rsid w:val="00AC62F4"/>
    <w:rsid w:val="00AD1BED"/>
    <w:rsid w:val="00AD249D"/>
    <w:rsid w:val="00AD2F70"/>
    <w:rsid w:val="00AD47F7"/>
    <w:rsid w:val="00AE1FF7"/>
    <w:rsid w:val="00AE3C8A"/>
    <w:rsid w:val="00AE438B"/>
    <w:rsid w:val="00AE54BD"/>
    <w:rsid w:val="00AF05E5"/>
    <w:rsid w:val="00AF0935"/>
    <w:rsid w:val="00AF1A00"/>
    <w:rsid w:val="00AF235D"/>
    <w:rsid w:val="00AF40A4"/>
    <w:rsid w:val="00AF4715"/>
    <w:rsid w:val="00B01362"/>
    <w:rsid w:val="00B02E53"/>
    <w:rsid w:val="00B05B16"/>
    <w:rsid w:val="00B0675B"/>
    <w:rsid w:val="00B1463E"/>
    <w:rsid w:val="00B16869"/>
    <w:rsid w:val="00B170FB"/>
    <w:rsid w:val="00B21DE2"/>
    <w:rsid w:val="00B240E2"/>
    <w:rsid w:val="00B24EDC"/>
    <w:rsid w:val="00B26BA4"/>
    <w:rsid w:val="00B270E1"/>
    <w:rsid w:val="00B30812"/>
    <w:rsid w:val="00B318F1"/>
    <w:rsid w:val="00B40270"/>
    <w:rsid w:val="00B41C96"/>
    <w:rsid w:val="00B41F8E"/>
    <w:rsid w:val="00B44232"/>
    <w:rsid w:val="00B455F0"/>
    <w:rsid w:val="00B47DAA"/>
    <w:rsid w:val="00B55792"/>
    <w:rsid w:val="00B60349"/>
    <w:rsid w:val="00B62993"/>
    <w:rsid w:val="00B62F8A"/>
    <w:rsid w:val="00B644B8"/>
    <w:rsid w:val="00B646BC"/>
    <w:rsid w:val="00B64A4D"/>
    <w:rsid w:val="00B65074"/>
    <w:rsid w:val="00B65986"/>
    <w:rsid w:val="00B66431"/>
    <w:rsid w:val="00B667D3"/>
    <w:rsid w:val="00B72E6A"/>
    <w:rsid w:val="00B7399B"/>
    <w:rsid w:val="00B74E94"/>
    <w:rsid w:val="00B77975"/>
    <w:rsid w:val="00B812A7"/>
    <w:rsid w:val="00B82E56"/>
    <w:rsid w:val="00B8388B"/>
    <w:rsid w:val="00B86A12"/>
    <w:rsid w:val="00B872C6"/>
    <w:rsid w:val="00B87D36"/>
    <w:rsid w:val="00B915A0"/>
    <w:rsid w:val="00B918AB"/>
    <w:rsid w:val="00B92DA1"/>
    <w:rsid w:val="00B93649"/>
    <w:rsid w:val="00B949E9"/>
    <w:rsid w:val="00B95999"/>
    <w:rsid w:val="00B970CE"/>
    <w:rsid w:val="00BA00CB"/>
    <w:rsid w:val="00BA0F74"/>
    <w:rsid w:val="00BA1926"/>
    <w:rsid w:val="00BA3BC8"/>
    <w:rsid w:val="00BA5522"/>
    <w:rsid w:val="00BB1955"/>
    <w:rsid w:val="00BC1EF3"/>
    <w:rsid w:val="00BC736B"/>
    <w:rsid w:val="00BD0AE8"/>
    <w:rsid w:val="00BD236A"/>
    <w:rsid w:val="00BD388C"/>
    <w:rsid w:val="00BD503C"/>
    <w:rsid w:val="00BD6135"/>
    <w:rsid w:val="00BD65F5"/>
    <w:rsid w:val="00BD6CD6"/>
    <w:rsid w:val="00BD75E0"/>
    <w:rsid w:val="00BD79FA"/>
    <w:rsid w:val="00BE19D2"/>
    <w:rsid w:val="00BE1BC3"/>
    <w:rsid w:val="00BE38D1"/>
    <w:rsid w:val="00BE3C29"/>
    <w:rsid w:val="00BE4943"/>
    <w:rsid w:val="00BE4F38"/>
    <w:rsid w:val="00BE7250"/>
    <w:rsid w:val="00BE76EF"/>
    <w:rsid w:val="00BF34F9"/>
    <w:rsid w:val="00C04669"/>
    <w:rsid w:val="00C050AF"/>
    <w:rsid w:val="00C05948"/>
    <w:rsid w:val="00C05F22"/>
    <w:rsid w:val="00C06470"/>
    <w:rsid w:val="00C076C1"/>
    <w:rsid w:val="00C12BE1"/>
    <w:rsid w:val="00C14166"/>
    <w:rsid w:val="00C23CCC"/>
    <w:rsid w:val="00C2501D"/>
    <w:rsid w:val="00C25E4D"/>
    <w:rsid w:val="00C32EC4"/>
    <w:rsid w:val="00C33711"/>
    <w:rsid w:val="00C33BF8"/>
    <w:rsid w:val="00C376F4"/>
    <w:rsid w:val="00C41EAE"/>
    <w:rsid w:val="00C425B3"/>
    <w:rsid w:val="00C45553"/>
    <w:rsid w:val="00C465DB"/>
    <w:rsid w:val="00C466A0"/>
    <w:rsid w:val="00C50475"/>
    <w:rsid w:val="00C5281B"/>
    <w:rsid w:val="00C53822"/>
    <w:rsid w:val="00C617B7"/>
    <w:rsid w:val="00C61E07"/>
    <w:rsid w:val="00C621FF"/>
    <w:rsid w:val="00C64F9B"/>
    <w:rsid w:val="00C7129B"/>
    <w:rsid w:val="00C71C4C"/>
    <w:rsid w:val="00C74F78"/>
    <w:rsid w:val="00C7516F"/>
    <w:rsid w:val="00C77509"/>
    <w:rsid w:val="00C77C82"/>
    <w:rsid w:val="00C808F5"/>
    <w:rsid w:val="00C82DB7"/>
    <w:rsid w:val="00C8595B"/>
    <w:rsid w:val="00C87DF7"/>
    <w:rsid w:val="00C90241"/>
    <w:rsid w:val="00C902C9"/>
    <w:rsid w:val="00C92D20"/>
    <w:rsid w:val="00C94E73"/>
    <w:rsid w:val="00C95D2E"/>
    <w:rsid w:val="00C96FF2"/>
    <w:rsid w:val="00C974DD"/>
    <w:rsid w:val="00C976B8"/>
    <w:rsid w:val="00CA06D6"/>
    <w:rsid w:val="00CA0A86"/>
    <w:rsid w:val="00CA1425"/>
    <w:rsid w:val="00CA1821"/>
    <w:rsid w:val="00CA4FC4"/>
    <w:rsid w:val="00CB117C"/>
    <w:rsid w:val="00CB2D58"/>
    <w:rsid w:val="00CB612D"/>
    <w:rsid w:val="00CB682D"/>
    <w:rsid w:val="00CC0812"/>
    <w:rsid w:val="00CC0A6A"/>
    <w:rsid w:val="00CC12EE"/>
    <w:rsid w:val="00CC2CEC"/>
    <w:rsid w:val="00CC31BB"/>
    <w:rsid w:val="00CC4774"/>
    <w:rsid w:val="00CC4B6D"/>
    <w:rsid w:val="00CC4DF6"/>
    <w:rsid w:val="00CC58EC"/>
    <w:rsid w:val="00CC7124"/>
    <w:rsid w:val="00CD0503"/>
    <w:rsid w:val="00CD14C8"/>
    <w:rsid w:val="00CD2141"/>
    <w:rsid w:val="00CD373C"/>
    <w:rsid w:val="00CD54F2"/>
    <w:rsid w:val="00CD7A85"/>
    <w:rsid w:val="00CE75DE"/>
    <w:rsid w:val="00CF00C5"/>
    <w:rsid w:val="00CF165E"/>
    <w:rsid w:val="00CF29E5"/>
    <w:rsid w:val="00CF4C5C"/>
    <w:rsid w:val="00CF6270"/>
    <w:rsid w:val="00CF6545"/>
    <w:rsid w:val="00D04203"/>
    <w:rsid w:val="00D075C1"/>
    <w:rsid w:val="00D07795"/>
    <w:rsid w:val="00D07922"/>
    <w:rsid w:val="00D07DD2"/>
    <w:rsid w:val="00D10691"/>
    <w:rsid w:val="00D1332B"/>
    <w:rsid w:val="00D1398D"/>
    <w:rsid w:val="00D13A14"/>
    <w:rsid w:val="00D1438C"/>
    <w:rsid w:val="00D15398"/>
    <w:rsid w:val="00D1623D"/>
    <w:rsid w:val="00D20D50"/>
    <w:rsid w:val="00D212B3"/>
    <w:rsid w:val="00D218D2"/>
    <w:rsid w:val="00D21D16"/>
    <w:rsid w:val="00D22D51"/>
    <w:rsid w:val="00D23062"/>
    <w:rsid w:val="00D23777"/>
    <w:rsid w:val="00D242E5"/>
    <w:rsid w:val="00D24671"/>
    <w:rsid w:val="00D24A1D"/>
    <w:rsid w:val="00D25EED"/>
    <w:rsid w:val="00D26DE5"/>
    <w:rsid w:val="00D26E07"/>
    <w:rsid w:val="00D32467"/>
    <w:rsid w:val="00D332AA"/>
    <w:rsid w:val="00D35C0E"/>
    <w:rsid w:val="00D37BEE"/>
    <w:rsid w:val="00D4138F"/>
    <w:rsid w:val="00D41A05"/>
    <w:rsid w:val="00D42A6A"/>
    <w:rsid w:val="00D44855"/>
    <w:rsid w:val="00D44AEE"/>
    <w:rsid w:val="00D44B28"/>
    <w:rsid w:val="00D500F6"/>
    <w:rsid w:val="00D525DE"/>
    <w:rsid w:val="00D534FE"/>
    <w:rsid w:val="00D53570"/>
    <w:rsid w:val="00D54259"/>
    <w:rsid w:val="00D54BDB"/>
    <w:rsid w:val="00D55252"/>
    <w:rsid w:val="00D561F5"/>
    <w:rsid w:val="00D60A6E"/>
    <w:rsid w:val="00D61601"/>
    <w:rsid w:val="00D6260F"/>
    <w:rsid w:val="00D63EF3"/>
    <w:rsid w:val="00D64EE1"/>
    <w:rsid w:val="00D65078"/>
    <w:rsid w:val="00D65E10"/>
    <w:rsid w:val="00D725D2"/>
    <w:rsid w:val="00D72BA3"/>
    <w:rsid w:val="00D72F7C"/>
    <w:rsid w:val="00D73966"/>
    <w:rsid w:val="00D73EE2"/>
    <w:rsid w:val="00D747BF"/>
    <w:rsid w:val="00D74FBD"/>
    <w:rsid w:val="00D75464"/>
    <w:rsid w:val="00D76228"/>
    <w:rsid w:val="00D76493"/>
    <w:rsid w:val="00D765A7"/>
    <w:rsid w:val="00D7680B"/>
    <w:rsid w:val="00D801C2"/>
    <w:rsid w:val="00D8479B"/>
    <w:rsid w:val="00D84BB9"/>
    <w:rsid w:val="00D87DC3"/>
    <w:rsid w:val="00D91814"/>
    <w:rsid w:val="00D925EE"/>
    <w:rsid w:val="00D92635"/>
    <w:rsid w:val="00D938D0"/>
    <w:rsid w:val="00D974B7"/>
    <w:rsid w:val="00D976A5"/>
    <w:rsid w:val="00DA103A"/>
    <w:rsid w:val="00DA1C13"/>
    <w:rsid w:val="00DA32B9"/>
    <w:rsid w:val="00DA5C71"/>
    <w:rsid w:val="00DA7CD3"/>
    <w:rsid w:val="00DB015F"/>
    <w:rsid w:val="00DB0F5F"/>
    <w:rsid w:val="00DB190B"/>
    <w:rsid w:val="00DB23AF"/>
    <w:rsid w:val="00DB4ADC"/>
    <w:rsid w:val="00DC0411"/>
    <w:rsid w:val="00DC5C15"/>
    <w:rsid w:val="00DD2CFD"/>
    <w:rsid w:val="00DD3484"/>
    <w:rsid w:val="00DD429F"/>
    <w:rsid w:val="00DD6270"/>
    <w:rsid w:val="00DD6B6D"/>
    <w:rsid w:val="00DE02B1"/>
    <w:rsid w:val="00DE091B"/>
    <w:rsid w:val="00DE2ABB"/>
    <w:rsid w:val="00DE4A2F"/>
    <w:rsid w:val="00DE4FC9"/>
    <w:rsid w:val="00DE6A58"/>
    <w:rsid w:val="00DF07B7"/>
    <w:rsid w:val="00DF4C1D"/>
    <w:rsid w:val="00DF5B8A"/>
    <w:rsid w:val="00DF6BFF"/>
    <w:rsid w:val="00DF6E6F"/>
    <w:rsid w:val="00DF7085"/>
    <w:rsid w:val="00E0155C"/>
    <w:rsid w:val="00E05489"/>
    <w:rsid w:val="00E057AD"/>
    <w:rsid w:val="00E07FDB"/>
    <w:rsid w:val="00E105A1"/>
    <w:rsid w:val="00E1171A"/>
    <w:rsid w:val="00E11CCA"/>
    <w:rsid w:val="00E145DC"/>
    <w:rsid w:val="00E15DA7"/>
    <w:rsid w:val="00E17E66"/>
    <w:rsid w:val="00E22306"/>
    <w:rsid w:val="00E23AF6"/>
    <w:rsid w:val="00E264E8"/>
    <w:rsid w:val="00E31608"/>
    <w:rsid w:val="00E32218"/>
    <w:rsid w:val="00E35D74"/>
    <w:rsid w:val="00E35ECD"/>
    <w:rsid w:val="00E37763"/>
    <w:rsid w:val="00E42A62"/>
    <w:rsid w:val="00E46108"/>
    <w:rsid w:val="00E47314"/>
    <w:rsid w:val="00E47E88"/>
    <w:rsid w:val="00E5394C"/>
    <w:rsid w:val="00E5394D"/>
    <w:rsid w:val="00E559E6"/>
    <w:rsid w:val="00E575B0"/>
    <w:rsid w:val="00E61023"/>
    <w:rsid w:val="00E61A39"/>
    <w:rsid w:val="00E636FB"/>
    <w:rsid w:val="00E63E4B"/>
    <w:rsid w:val="00E656F3"/>
    <w:rsid w:val="00E67200"/>
    <w:rsid w:val="00E7155C"/>
    <w:rsid w:val="00E71F53"/>
    <w:rsid w:val="00E7237E"/>
    <w:rsid w:val="00E72FB1"/>
    <w:rsid w:val="00E73F4D"/>
    <w:rsid w:val="00E75085"/>
    <w:rsid w:val="00E762A5"/>
    <w:rsid w:val="00E76C53"/>
    <w:rsid w:val="00E77D73"/>
    <w:rsid w:val="00E81A0C"/>
    <w:rsid w:val="00E83C78"/>
    <w:rsid w:val="00E83D55"/>
    <w:rsid w:val="00E846D4"/>
    <w:rsid w:val="00E85024"/>
    <w:rsid w:val="00E85514"/>
    <w:rsid w:val="00E87E97"/>
    <w:rsid w:val="00E90853"/>
    <w:rsid w:val="00E91BDD"/>
    <w:rsid w:val="00E950EA"/>
    <w:rsid w:val="00E9688E"/>
    <w:rsid w:val="00EA1D5A"/>
    <w:rsid w:val="00EA2091"/>
    <w:rsid w:val="00EA4DF5"/>
    <w:rsid w:val="00EA53C0"/>
    <w:rsid w:val="00EA6CCB"/>
    <w:rsid w:val="00EA74B5"/>
    <w:rsid w:val="00EB1F24"/>
    <w:rsid w:val="00EB2166"/>
    <w:rsid w:val="00EB3679"/>
    <w:rsid w:val="00EB6B32"/>
    <w:rsid w:val="00EB70CC"/>
    <w:rsid w:val="00EC0CE8"/>
    <w:rsid w:val="00EC33E6"/>
    <w:rsid w:val="00ED1AD7"/>
    <w:rsid w:val="00ED2C3B"/>
    <w:rsid w:val="00ED5926"/>
    <w:rsid w:val="00ED6561"/>
    <w:rsid w:val="00ED7CBC"/>
    <w:rsid w:val="00EE1092"/>
    <w:rsid w:val="00EE1BA9"/>
    <w:rsid w:val="00EE22B2"/>
    <w:rsid w:val="00EE2901"/>
    <w:rsid w:val="00EE5C66"/>
    <w:rsid w:val="00EE6D4C"/>
    <w:rsid w:val="00EF0841"/>
    <w:rsid w:val="00EF15C1"/>
    <w:rsid w:val="00EF1B9F"/>
    <w:rsid w:val="00EF4606"/>
    <w:rsid w:val="00EF4AD5"/>
    <w:rsid w:val="00EF4B2A"/>
    <w:rsid w:val="00EF5313"/>
    <w:rsid w:val="00EF66DB"/>
    <w:rsid w:val="00F0007D"/>
    <w:rsid w:val="00F009D2"/>
    <w:rsid w:val="00F01630"/>
    <w:rsid w:val="00F0295B"/>
    <w:rsid w:val="00F02B66"/>
    <w:rsid w:val="00F0373B"/>
    <w:rsid w:val="00F03C0C"/>
    <w:rsid w:val="00F0582A"/>
    <w:rsid w:val="00F05939"/>
    <w:rsid w:val="00F07625"/>
    <w:rsid w:val="00F10293"/>
    <w:rsid w:val="00F10B31"/>
    <w:rsid w:val="00F10E41"/>
    <w:rsid w:val="00F11DAC"/>
    <w:rsid w:val="00F12AEB"/>
    <w:rsid w:val="00F12BED"/>
    <w:rsid w:val="00F14E36"/>
    <w:rsid w:val="00F15025"/>
    <w:rsid w:val="00F1661C"/>
    <w:rsid w:val="00F16F10"/>
    <w:rsid w:val="00F20B29"/>
    <w:rsid w:val="00F24EC4"/>
    <w:rsid w:val="00F2782D"/>
    <w:rsid w:val="00F309C7"/>
    <w:rsid w:val="00F30B0A"/>
    <w:rsid w:val="00F32083"/>
    <w:rsid w:val="00F42AC0"/>
    <w:rsid w:val="00F42DF5"/>
    <w:rsid w:val="00F43B22"/>
    <w:rsid w:val="00F440FB"/>
    <w:rsid w:val="00F44AC6"/>
    <w:rsid w:val="00F46121"/>
    <w:rsid w:val="00F47A9C"/>
    <w:rsid w:val="00F47F50"/>
    <w:rsid w:val="00F50F19"/>
    <w:rsid w:val="00F518BE"/>
    <w:rsid w:val="00F52474"/>
    <w:rsid w:val="00F62F3E"/>
    <w:rsid w:val="00F66A1A"/>
    <w:rsid w:val="00F66B7E"/>
    <w:rsid w:val="00F71103"/>
    <w:rsid w:val="00F7175F"/>
    <w:rsid w:val="00F725E4"/>
    <w:rsid w:val="00F727DE"/>
    <w:rsid w:val="00F7512E"/>
    <w:rsid w:val="00F75851"/>
    <w:rsid w:val="00F7796C"/>
    <w:rsid w:val="00F77D12"/>
    <w:rsid w:val="00F823B3"/>
    <w:rsid w:val="00F826E5"/>
    <w:rsid w:val="00F83F95"/>
    <w:rsid w:val="00F865B3"/>
    <w:rsid w:val="00FA3E4D"/>
    <w:rsid w:val="00FA40A2"/>
    <w:rsid w:val="00FA7159"/>
    <w:rsid w:val="00FA71BA"/>
    <w:rsid w:val="00FA76FE"/>
    <w:rsid w:val="00FB2E94"/>
    <w:rsid w:val="00FB3290"/>
    <w:rsid w:val="00FB33FE"/>
    <w:rsid w:val="00FB42C7"/>
    <w:rsid w:val="00FB4520"/>
    <w:rsid w:val="00FB4947"/>
    <w:rsid w:val="00FB5ECF"/>
    <w:rsid w:val="00FB626E"/>
    <w:rsid w:val="00FB7B14"/>
    <w:rsid w:val="00FB7FCC"/>
    <w:rsid w:val="00FC2796"/>
    <w:rsid w:val="00FC45FC"/>
    <w:rsid w:val="00FC5137"/>
    <w:rsid w:val="00FC5BB1"/>
    <w:rsid w:val="00FC5E82"/>
    <w:rsid w:val="00FC74DF"/>
    <w:rsid w:val="00FC7B82"/>
    <w:rsid w:val="00FD19B8"/>
    <w:rsid w:val="00FD5573"/>
    <w:rsid w:val="00FD708E"/>
    <w:rsid w:val="00FD71B1"/>
    <w:rsid w:val="00FD727B"/>
    <w:rsid w:val="00FE2F73"/>
    <w:rsid w:val="00FE3182"/>
    <w:rsid w:val="00FE38CD"/>
    <w:rsid w:val="00FE3BAA"/>
    <w:rsid w:val="00FE75A5"/>
    <w:rsid w:val="00FF2D6F"/>
    <w:rsid w:val="00FF52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04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qFormat="1"/>
    <w:lsdException w:name="endnote reference"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7B0"/>
    <w:pPr>
      <w:spacing w:after="0" w:line="240" w:lineRule="auto"/>
      <w:jc w:val="both"/>
    </w:pPr>
    <w:rPr>
      <w:rFonts w:ascii="Arial" w:eastAsia="Times New Roman" w:hAnsi="Arial" w:cs="Arial"/>
      <w:lang w:eastAsia="zh-CN" w:bidi="hi-IN"/>
    </w:rPr>
  </w:style>
  <w:style w:type="paragraph" w:styleId="Titre1">
    <w:name w:val="heading 1"/>
    <w:next w:val="Normal"/>
    <w:link w:val="Titre1Car"/>
    <w:qFormat/>
    <w:rsid w:val="003307B0"/>
    <w:pPr>
      <w:keepNext/>
      <w:numPr>
        <w:numId w:val="4"/>
      </w:numPr>
      <w:pBdr>
        <w:bottom w:val="single" w:sz="8" w:space="1" w:color="0000FF"/>
      </w:pBdr>
      <w:tabs>
        <w:tab w:val="left" w:pos="397"/>
      </w:tabs>
      <w:spacing w:before="240" w:after="120" w:line="240" w:lineRule="auto"/>
      <w:ind w:left="432" w:hanging="432"/>
      <w:outlineLvl w:val="0"/>
    </w:pPr>
    <w:rPr>
      <w:rFonts w:ascii="Arial" w:eastAsia="Times New Roman" w:hAnsi="Arial" w:cs="Times New Roman"/>
      <w:b/>
      <w:i/>
      <w:iCs/>
      <w:caps/>
      <w:color w:val="0000FF"/>
      <w:kern w:val="28"/>
      <w:lang w:eastAsia="zh-CN" w:bidi="hi-IN"/>
    </w:rPr>
  </w:style>
  <w:style w:type="paragraph" w:styleId="Titre2">
    <w:name w:val="heading 2"/>
    <w:next w:val="Normal"/>
    <w:link w:val="Titre2Car"/>
    <w:uiPriority w:val="99"/>
    <w:qFormat/>
    <w:rsid w:val="003307B0"/>
    <w:pPr>
      <w:keepNext/>
      <w:numPr>
        <w:ilvl w:val="1"/>
        <w:numId w:val="4"/>
      </w:numPr>
      <w:suppressAutoHyphens/>
      <w:spacing w:before="240" w:after="240" w:line="240" w:lineRule="auto"/>
      <w:jc w:val="both"/>
      <w:outlineLvl w:val="1"/>
    </w:pPr>
    <w:rPr>
      <w:rFonts w:ascii="Arial" w:eastAsia="Times New Roman" w:hAnsi="Arial" w:cs="Times New Roman"/>
      <w:b/>
      <w:caps/>
      <w:u w:val="single"/>
      <w:lang w:eastAsia="zh-CN" w:bidi="hi-IN"/>
    </w:rPr>
  </w:style>
  <w:style w:type="paragraph" w:styleId="Titre3">
    <w:name w:val="heading 3"/>
    <w:next w:val="Normal"/>
    <w:link w:val="Titre3Car"/>
    <w:uiPriority w:val="99"/>
    <w:qFormat/>
    <w:rsid w:val="003307B0"/>
    <w:pPr>
      <w:keepNext/>
      <w:numPr>
        <w:ilvl w:val="2"/>
        <w:numId w:val="4"/>
      </w:numPr>
      <w:suppressAutoHyphens/>
      <w:spacing w:before="240" w:after="240" w:line="240" w:lineRule="auto"/>
      <w:jc w:val="both"/>
      <w:outlineLvl w:val="2"/>
    </w:pPr>
    <w:rPr>
      <w:rFonts w:ascii="Arial" w:eastAsia="Times New Roman" w:hAnsi="Arial" w:cs="Times New Roman"/>
      <w:spacing w:val="-2"/>
      <w:u w:val="single"/>
      <w:lang w:eastAsia="ar-SA" w:bidi="hi-IN"/>
    </w:rPr>
  </w:style>
  <w:style w:type="paragraph" w:styleId="Titre4">
    <w:name w:val="heading 4"/>
    <w:next w:val="Normal"/>
    <w:link w:val="Titre4Car"/>
    <w:uiPriority w:val="99"/>
    <w:qFormat/>
    <w:rsid w:val="004F18B7"/>
    <w:pPr>
      <w:keepNext/>
      <w:numPr>
        <w:ilvl w:val="3"/>
        <w:numId w:val="4"/>
      </w:numPr>
      <w:tabs>
        <w:tab w:val="num" w:pos="851"/>
      </w:tabs>
      <w:suppressAutoHyphens/>
      <w:spacing w:before="120" w:after="120" w:line="240" w:lineRule="auto"/>
      <w:ind w:left="851"/>
      <w:outlineLvl w:val="3"/>
    </w:pPr>
    <w:rPr>
      <w:rFonts w:ascii="Times New Roman" w:eastAsia="Times New Roman" w:hAnsi="Times New Roman" w:cs="Times New Roman"/>
      <w:i/>
      <w:iCs/>
      <w:sz w:val="24"/>
      <w:szCs w:val="24"/>
      <w:lang w:eastAsia="ar-SA"/>
    </w:rPr>
  </w:style>
  <w:style w:type="paragraph" w:styleId="Titre5">
    <w:name w:val="heading 5"/>
    <w:next w:val="Normal"/>
    <w:link w:val="Titre5Car"/>
    <w:uiPriority w:val="99"/>
    <w:qFormat/>
    <w:rsid w:val="004F18B7"/>
    <w:pPr>
      <w:numPr>
        <w:ilvl w:val="4"/>
        <w:numId w:val="1"/>
      </w:numPr>
      <w:tabs>
        <w:tab w:val="clear" w:pos="3600"/>
        <w:tab w:val="num" w:pos="992"/>
      </w:tabs>
      <w:suppressAutoHyphens/>
      <w:spacing w:before="240" w:after="0" w:line="240" w:lineRule="auto"/>
      <w:ind w:left="992" w:hanging="992"/>
      <w:jc w:val="both"/>
      <w:outlineLvl w:val="4"/>
    </w:pPr>
    <w:rPr>
      <w:rFonts w:ascii="Times New Roman" w:eastAsia="Times New Roman" w:hAnsi="Times New Roman" w:cs="Times New Roman"/>
      <w:i/>
      <w:iCs/>
      <w:sz w:val="24"/>
      <w:szCs w:val="24"/>
      <w:lang w:eastAsia="ar-SA"/>
    </w:rPr>
  </w:style>
  <w:style w:type="paragraph" w:styleId="Titre6">
    <w:name w:val="heading 6"/>
    <w:next w:val="Normal"/>
    <w:link w:val="Titre6Car"/>
    <w:uiPriority w:val="99"/>
    <w:qFormat/>
    <w:rsid w:val="004F18B7"/>
    <w:pPr>
      <w:keepNext/>
      <w:numPr>
        <w:ilvl w:val="5"/>
        <w:numId w:val="1"/>
      </w:numPr>
      <w:tabs>
        <w:tab w:val="clear" w:pos="4320"/>
        <w:tab w:val="num" w:pos="1276"/>
      </w:tabs>
      <w:suppressAutoHyphens/>
      <w:spacing w:before="240" w:after="0" w:line="240" w:lineRule="auto"/>
      <w:ind w:left="1276" w:hanging="1276"/>
      <w:outlineLvl w:val="5"/>
    </w:pPr>
    <w:rPr>
      <w:rFonts w:ascii="Times New Roman" w:eastAsia="Times New Roman" w:hAnsi="Times New Roman" w:cs="Times New Roman"/>
      <w:i/>
      <w:iCs/>
      <w:sz w:val="24"/>
      <w:szCs w:val="24"/>
      <w:lang w:eastAsia="ar-SA"/>
    </w:rPr>
  </w:style>
  <w:style w:type="paragraph" w:styleId="Titre7">
    <w:name w:val="heading 7"/>
    <w:next w:val="Normal"/>
    <w:link w:val="Titre7Car"/>
    <w:uiPriority w:val="99"/>
    <w:qFormat/>
    <w:rsid w:val="004F18B7"/>
    <w:pPr>
      <w:numPr>
        <w:ilvl w:val="6"/>
        <w:numId w:val="1"/>
      </w:numPr>
      <w:tabs>
        <w:tab w:val="clear" w:pos="5040"/>
        <w:tab w:val="num" w:pos="1418"/>
      </w:tabs>
      <w:suppressAutoHyphens/>
      <w:spacing w:before="240" w:after="0" w:line="240" w:lineRule="auto"/>
      <w:ind w:left="1418" w:hanging="1418"/>
      <w:jc w:val="both"/>
      <w:outlineLvl w:val="6"/>
    </w:pPr>
    <w:rPr>
      <w:rFonts w:ascii="Times New Roman" w:eastAsia="Times New Roman" w:hAnsi="Times New Roman" w:cs="Times New Roman"/>
      <w:i/>
      <w:iCs/>
      <w:sz w:val="24"/>
      <w:szCs w:val="24"/>
      <w:lang w:eastAsia="ar-SA"/>
    </w:rPr>
  </w:style>
  <w:style w:type="paragraph" w:styleId="Titre8">
    <w:name w:val="heading 8"/>
    <w:next w:val="Normal"/>
    <w:link w:val="Titre8Car"/>
    <w:uiPriority w:val="99"/>
    <w:qFormat/>
    <w:rsid w:val="004F18B7"/>
    <w:pPr>
      <w:numPr>
        <w:ilvl w:val="7"/>
        <w:numId w:val="1"/>
      </w:numPr>
      <w:tabs>
        <w:tab w:val="clear" w:pos="5760"/>
        <w:tab w:val="num" w:pos="1559"/>
      </w:tabs>
      <w:suppressAutoHyphens/>
      <w:spacing w:before="240" w:after="0" w:line="240" w:lineRule="auto"/>
      <w:ind w:left="1559" w:hanging="1559"/>
      <w:outlineLvl w:val="7"/>
    </w:pPr>
    <w:rPr>
      <w:rFonts w:ascii="Times New Roman" w:eastAsia="Times New Roman" w:hAnsi="Times New Roman" w:cs="Times New Roman"/>
      <w:i/>
      <w:iCs/>
      <w:sz w:val="24"/>
      <w:szCs w:val="24"/>
      <w:lang w:eastAsia="ar-SA"/>
    </w:rPr>
  </w:style>
  <w:style w:type="paragraph" w:styleId="Titre9">
    <w:name w:val="heading 9"/>
    <w:next w:val="Normal"/>
    <w:link w:val="Titre9Car"/>
    <w:uiPriority w:val="99"/>
    <w:qFormat/>
    <w:rsid w:val="004F18B7"/>
    <w:pPr>
      <w:numPr>
        <w:ilvl w:val="8"/>
        <w:numId w:val="1"/>
      </w:numPr>
      <w:tabs>
        <w:tab w:val="clear" w:pos="6480"/>
        <w:tab w:val="num" w:pos="1644"/>
      </w:tabs>
      <w:suppressAutoHyphens/>
      <w:spacing w:before="240" w:after="0" w:line="240" w:lineRule="auto"/>
      <w:ind w:left="1644" w:hanging="1644"/>
      <w:outlineLvl w:val="8"/>
    </w:pPr>
    <w:rPr>
      <w:rFonts w:ascii="Times New Roman" w:eastAsia="Times New Roman" w:hAnsi="Times New Roman" w:cs="Times New Roman"/>
      <w:i/>
      <w:iCs/>
      <w:sz w:val="24"/>
      <w:szCs w:val="24"/>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307B0"/>
    <w:rPr>
      <w:rFonts w:ascii="Arial" w:eastAsia="Times New Roman" w:hAnsi="Arial" w:cs="Times New Roman"/>
      <w:b/>
      <w:i/>
      <w:iCs/>
      <w:caps/>
      <w:color w:val="0000FF"/>
      <w:kern w:val="28"/>
      <w:lang w:eastAsia="zh-CN" w:bidi="hi-IN"/>
    </w:rPr>
  </w:style>
  <w:style w:type="character" w:customStyle="1" w:styleId="Titre2Car">
    <w:name w:val="Titre 2 Car"/>
    <w:basedOn w:val="Policepardfaut"/>
    <w:link w:val="Titre2"/>
    <w:uiPriority w:val="99"/>
    <w:rsid w:val="003307B0"/>
    <w:rPr>
      <w:rFonts w:ascii="Arial" w:eastAsia="Times New Roman" w:hAnsi="Arial" w:cs="Times New Roman"/>
      <w:b/>
      <w:caps/>
      <w:u w:val="single"/>
      <w:lang w:eastAsia="zh-CN" w:bidi="hi-IN"/>
    </w:rPr>
  </w:style>
  <w:style w:type="character" w:customStyle="1" w:styleId="Titre3Car">
    <w:name w:val="Titre 3 Car"/>
    <w:basedOn w:val="Policepardfaut"/>
    <w:link w:val="Titre3"/>
    <w:uiPriority w:val="99"/>
    <w:rsid w:val="003307B0"/>
    <w:rPr>
      <w:rFonts w:ascii="Arial" w:eastAsia="Times New Roman" w:hAnsi="Arial" w:cs="Times New Roman"/>
      <w:spacing w:val="-2"/>
      <w:u w:val="single"/>
      <w:lang w:eastAsia="ar-SA" w:bidi="hi-IN"/>
    </w:rPr>
  </w:style>
  <w:style w:type="character" w:customStyle="1" w:styleId="Titre4Car">
    <w:name w:val="Titre 4 Car"/>
    <w:basedOn w:val="Policepardfaut"/>
    <w:link w:val="Titre4"/>
    <w:uiPriority w:val="99"/>
    <w:rsid w:val="004F18B7"/>
    <w:rPr>
      <w:rFonts w:ascii="Times New Roman" w:eastAsia="Times New Roman" w:hAnsi="Times New Roman" w:cs="Times New Roman"/>
      <w:i/>
      <w:iCs/>
      <w:sz w:val="24"/>
      <w:szCs w:val="24"/>
      <w:lang w:eastAsia="ar-SA"/>
    </w:rPr>
  </w:style>
  <w:style w:type="character" w:customStyle="1" w:styleId="Titre5Car">
    <w:name w:val="Titre 5 Car"/>
    <w:basedOn w:val="Policepardfaut"/>
    <w:link w:val="Titre5"/>
    <w:uiPriority w:val="99"/>
    <w:rsid w:val="004F18B7"/>
    <w:rPr>
      <w:rFonts w:ascii="Times New Roman" w:eastAsia="Times New Roman" w:hAnsi="Times New Roman" w:cs="Times New Roman"/>
      <w:i/>
      <w:iCs/>
      <w:sz w:val="24"/>
      <w:szCs w:val="24"/>
      <w:lang w:eastAsia="ar-SA"/>
    </w:rPr>
  </w:style>
  <w:style w:type="character" w:customStyle="1" w:styleId="Titre6Car">
    <w:name w:val="Titre 6 Car"/>
    <w:basedOn w:val="Policepardfaut"/>
    <w:link w:val="Titre6"/>
    <w:uiPriority w:val="99"/>
    <w:rsid w:val="004F18B7"/>
    <w:rPr>
      <w:rFonts w:ascii="Times New Roman" w:eastAsia="Times New Roman" w:hAnsi="Times New Roman" w:cs="Times New Roman"/>
      <w:i/>
      <w:iCs/>
      <w:sz w:val="24"/>
      <w:szCs w:val="24"/>
      <w:lang w:eastAsia="ar-SA"/>
    </w:rPr>
  </w:style>
  <w:style w:type="character" w:customStyle="1" w:styleId="Titre7Car">
    <w:name w:val="Titre 7 Car"/>
    <w:basedOn w:val="Policepardfaut"/>
    <w:link w:val="Titre7"/>
    <w:uiPriority w:val="99"/>
    <w:rsid w:val="004F18B7"/>
    <w:rPr>
      <w:rFonts w:ascii="Times New Roman" w:eastAsia="Times New Roman" w:hAnsi="Times New Roman" w:cs="Times New Roman"/>
      <w:i/>
      <w:iCs/>
      <w:sz w:val="24"/>
      <w:szCs w:val="24"/>
      <w:lang w:eastAsia="ar-SA"/>
    </w:rPr>
  </w:style>
  <w:style w:type="character" w:customStyle="1" w:styleId="Titre8Car">
    <w:name w:val="Titre 8 Car"/>
    <w:basedOn w:val="Policepardfaut"/>
    <w:link w:val="Titre8"/>
    <w:uiPriority w:val="99"/>
    <w:rsid w:val="004F18B7"/>
    <w:rPr>
      <w:rFonts w:ascii="Times New Roman" w:eastAsia="Times New Roman" w:hAnsi="Times New Roman" w:cs="Times New Roman"/>
      <w:i/>
      <w:iCs/>
      <w:sz w:val="24"/>
      <w:szCs w:val="24"/>
      <w:lang w:eastAsia="ar-SA"/>
    </w:rPr>
  </w:style>
  <w:style w:type="character" w:customStyle="1" w:styleId="Titre9Car">
    <w:name w:val="Titre 9 Car"/>
    <w:basedOn w:val="Policepardfaut"/>
    <w:link w:val="Titre9"/>
    <w:uiPriority w:val="99"/>
    <w:rsid w:val="004F18B7"/>
    <w:rPr>
      <w:rFonts w:ascii="Times New Roman" w:eastAsia="Times New Roman" w:hAnsi="Times New Roman" w:cs="Times New Roman"/>
      <w:i/>
      <w:iCs/>
      <w:sz w:val="24"/>
      <w:szCs w:val="24"/>
      <w:lang w:eastAsia="ar-SA"/>
    </w:rPr>
  </w:style>
  <w:style w:type="paragraph" w:styleId="En-ttedetabledesmatires">
    <w:name w:val="TOC Heading"/>
    <w:basedOn w:val="Titre1"/>
    <w:next w:val="Normal"/>
    <w:uiPriority w:val="39"/>
    <w:qFormat/>
    <w:rsid w:val="004F18B7"/>
    <w:pPr>
      <w:keepLines/>
      <w:numPr>
        <w:numId w:val="0"/>
      </w:numPr>
      <w:spacing w:before="480" w:after="0" w:line="276" w:lineRule="auto"/>
    </w:pPr>
    <w:rPr>
      <w:rFonts w:ascii="Cambria" w:eastAsiaTheme="majorEastAsia" w:hAnsi="Cambria" w:cstheme="majorBidi"/>
      <w:caps w:val="0"/>
      <w:color w:val="365F91"/>
      <w:sz w:val="28"/>
      <w:szCs w:val="28"/>
    </w:rPr>
  </w:style>
  <w:style w:type="character" w:customStyle="1" w:styleId="WW8Num153z0">
    <w:name w:val="WW8Num153z0"/>
    <w:qFormat/>
    <w:rsid w:val="004F18B7"/>
    <w:rPr>
      <w:rFonts w:ascii="Times New Roman" w:hAnsi="Times New Roman"/>
    </w:rPr>
  </w:style>
  <w:style w:type="character" w:customStyle="1" w:styleId="WW8Num169z0">
    <w:name w:val="WW8Num169z0"/>
    <w:qFormat/>
    <w:rsid w:val="004F18B7"/>
    <w:rPr>
      <w:rFonts w:ascii="Wingdings" w:hAnsi="Wingdings"/>
    </w:rPr>
  </w:style>
  <w:style w:type="paragraph" w:customStyle="1" w:styleId="MDPI11articletype">
    <w:name w:val="MDPI_1.1_article_type"/>
    <w:basedOn w:val="Normal"/>
    <w:next w:val="Normal"/>
    <w:qFormat/>
    <w:rsid w:val="004F18B7"/>
    <w:pPr>
      <w:adjustRightInd w:val="0"/>
      <w:snapToGrid w:val="0"/>
      <w:spacing w:before="240"/>
      <w:jc w:val="left"/>
    </w:pPr>
    <w:rPr>
      <w:rFonts w:ascii="Palatino Linotype" w:hAnsi="Palatino Linotype"/>
      <w:i/>
      <w:snapToGrid w:val="0"/>
      <w:color w:val="000000"/>
      <w:sz w:val="20"/>
      <w:lang w:val="en-US" w:eastAsia="de-DE" w:bidi="en-US"/>
    </w:rPr>
  </w:style>
  <w:style w:type="paragraph" w:customStyle="1" w:styleId="Liste1erniveau">
    <w:name w:val="Liste 1er niveau"/>
    <w:basedOn w:val="Corpsdetexte"/>
    <w:link w:val="Liste1erniveauCar"/>
    <w:qFormat/>
    <w:rsid w:val="006C43EB"/>
    <w:pPr>
      <w:numPr>
        <w:numId w:val="8"/>
      </w:numPr>
      <w:jc w:val="left"/>
    </w:pPr>
    <w:rPr>
      <w:rFonts w:cs="Times New Roman"/>
      <w:lang w:eastAsia="ar-SA"/>
    </w:rPr>
  </w:style>
  <w:style w:type="character" w:customStyle="1" w:styleId="Liste1erniveauCar">
    <w:name w:val="Liste 1er niveau Car"/>
    <w:link w:val="Liste1erniveau"/>
    <w:rsid w:val="006C43EB"/>
    <w:rPr>
      <w:rFonts w:ascii="Arial" w:eastAsia="Times New Roman" w:hAnsi="Arial" w:cs="Times New Roman"/>
      <w:lang w:eastAsia="ar-SA" w:bidi="hi-IN"/>
    </w:rPr>
  </w:style>
  <w:style w:type="paragraph" w:customStyle="1" w:styleId="Liste2meniveau">
    <w:name w:val="Liste 2ème niveau"/>
    <w:basedOn w:val="Liste1erniveau"/>
    <w:qFormat/>
    <w:rsid w:val="004F18B7"/>
    <w:pPr>
      <w:numPr>
        <w:numId w:val="2"/>
      </w:numPr>
    </w:pPr>
  </w:style>
  <w:style w:type="paragraph" w:customStyle="1" w:styleId="PREFACE">
    <w:name w:val="PREFACE"/>
    <w:basedOn w:val="Normal"/>
    <w:next w:val="Normal"/>
    <w:uiPriority w:val="99"/>
    <w:rsid w:val="004F18B7"/>
    <w:pPr>
      <w:keepNext/>
      <w:pageBreakBefore/>
      <w:shd w:val="clear" w:color="auto" w:fill="4B2882"/>
      <w:spacing w:before="480" w:after="480" w:line="560" w:lineRule="atLeast"/>
      <w:jc w:val="center"/>
      <w:outlineLvl w:val="0"/>
    </w:pPr>
    <w:rPr>
      <w:rFonts w:ascii="Calibri" w:hAnsi="Calibri"/>
      <w:b/>
      <w:caps/>
      <w:color w:val="FFFFFF"/>
      <w:sz w:val="36"/>
      <w:szCs w:val="20"/>
      <w:lang w:eastAsia="fr-FR"/>
    </w:rPr>
  </w:style>
  <w:style w:type="paragraph" w:customStyle="1" w:styleId="Imagecentre">
    <w:name w:val="Image centrée"/>
    <w:basedOn w:val="Normal"/>
    <w:next w:val="Normal"/>
    <w:qFormat/>
    <w:rsid w:val="004F18B7"/>
    <w:pPr>
      <w:spacing w:before="120" w:line="280" w:lineRule="atLeast"/>
      <w:jc w:val="center"/>
    </w:pPr>
    <w:rPr>
      <w:rFonts w:ascii="Calibri" w:hAnsi="Calibri"/>
      <w:sz w:val="20"/>
      <w:szCs w:val="20"/>
      <w:lang w:eastAsia="fr-FR"/>
    </w:rPr>
  </w:style>
  <w:style w:type="paragraph" w:customStyle="1" w:styleId="Liste3meniveau">
    <w:name w:val="Liste 3ème niveau"/>
    <w:basedOn w:val="Liste2meniveau"/>
    <w:qFormat/>
    <w:rsid w:val="004F18B7"/>
    <w:pPr>
      <w:numPr>
        <w:numId w:val="3"/>
      </w:numPr>
      <w:tabs>
        <w:tab w:val="num" w:pos="360"/>
      </w:tabs>
      <w:ind w:left="1068"/>
    </w:pPr>
  </w:style>
  <w:style w:type="paragraph" w:styleId="Lgende">
    <w:name w:val="caption"/>
    <w:aliases w:val="Beschriftung Char,Figure-caption,CAPTION,Figure-caption1,CAPTION1,Figure Caption1,Figure-caption2,CAPTION2,Figure Caption2,Figure-caption3,CAPTION3,Figure Caption3,Figure-caption4,CAPTION4,Figure Caption4,Figure-caption5,CAPTION5,Table Caption"/>
    <w:basedOn w:val="Normal"/>
    <w:next w:val="Normal"/>
    <w:link w:val="LgendeCar"/>
    <w:qFormat/>
    <w:rsid w:val="004F18B7"/>
    <w:pPr>
      <w:spacing w:before="120" w:after="120"/>
    </w:pPr>
    <w:rPr>
      <w:b/>
      <w:bCs/>
      <w:sz w:val="20"/>
      <w:szCs w:val="20"/>
    </w:rPr>
  </w:style>
  <w:style w:type="character" w:customStyle="1" w:styleId="LgendeCar">
    <w:name w:val="Légende Car"/>
    <w:aliases w:val="Beschriftung Char Car,Figure-caption Car,CAPTION Car,Figure-caption1 Car,CAPTION1 Car,Figure Caption1 Car,Figure-caption2 Car,CAPTION2 Car,Figure Caption2 Car,Figure-caption3 Car,CAPTION3 Car,Figure Caption3 Car,Figure-caption4 Car"/>
    <w:link w:val="Lgende"/>
    <w:rsid w:val="004F18B7"/>
    <w:rPr>
      <w:rFonts w:ascii="Times New Roman" w:eastAsia="Times New Roman" w:hAnsi="Times New Roman" w:cs="Times New Roman"/>
      <w:b/>
      <w:bCs/>
      <w:sz w:val="20"/>
      <w:szCs w:val="20"/>
      <w:lang w:eastAsia="ar-SA"/>
    </w:rPr>
  </w:style>
  <w:style w:type="character" w:styleId="Numrodepage">
    <w:name w:val="page number"/>
    <w:qFormat/>
    <w:rsid w:val="004F18B7"/>
    <w:rPr>
      <w:rFonts w:ascii="Arial" w:hAnsi="Arial" w:cs="Arial"/>
      <w:sz w:val="22"/>
      <w:szCs w:val="22"/>
      <w:lang w:val="fr-FR" w:eastAsia="ar-SA" w:bidi="ar-SA"/>
    </w:rPr>
  </w:style>
  <w:style w:type="paragraph" w:styleId="Titre">
    <w:name w:val="Title"/>
    <w:basedOn w:val="Normal"/>
    <w:next w:val="Sous-titre"/>
    <w:link w:val="TitreCar"/>
    <w:qFormat/>
    <w:rsid w:val="004F18B7"/>
    <w:pPr>
      <w:jc w:val="center"/>
    </w:pPr>
    <w:rPr>
      <w:b/>
      <w:bCs/>
    </w:rPr>
  </w:style>
  <w:style w:type="character" w:customStyle="1" w:styleId="TitreCar">
    <w:name w:val="Titre Car"/>
    <w:basedOn w:val="Policepardfaut"/>
    <w:link w:val="Titre"/>
    <w:rsid w:val="004F18B7"/>
    <w:rPr>
      <w:rFonts w:ascii="Times New Roman" w:eastAsia="Times New Roman" w:hAnsi="Times New Roman" w:cs="Times New Roman"/>
      <w:b/>
      <w:bCs/>
      <w:sz w:val="24"/>
      <w:szCs w:val="24"/>
      <w:lang w:eastAsia="ar-SA"/>
    </w:rPr>
  </w:style>
  <w:style w:type="paragraph" w:styleId="Sous-titre">
    <w:name w:val="Subtitle"/>
    <w:basedOn w:val="Normal"/>
    <w:next w:val="Corpsdetexte"/>
    <w:link w:val="Sous-titreCar"/>
    <w:qFormat/>
    <w:rsid w:val="004F18B7"/>
    <w:pPr>
      <w:keepNext/>
      <w:spacing w:before="240" w:after="120"/>
      <w:jc w:val="center"/>
    </w:pPr>
    <w:rPr>
      <w:rFonts w:eastAsia="Microsoft YaHei" w:cs="Mangal"/>
      <w:i/>
      <w:iCs/>
      <w:sz w:val="28"/>
      <w:szCs w:val="28"/>
    </w:rPr>
  </w:style>
  <w:style w:type="character" w:customStyle="1" w:styleId="Sous-titreCar">
    <w:name w:val="Sous-titre Car"/>
    <w:basedOn w:val="Policepardfaut"/>
    <w:link w:val="Sous-titre"/>
    <w:rsid w:val="004F18B7"/>
    <w:rPr>
      <w:rFonts w:ascii="Arial" w:eastAsia="Microsoft YaHei" w:hAnsi="Arial" w:cs="Mangal"/>
      <w:i/>
      <w:iCs/>
      <w:sz w:val="28"/>
      <w:szCs w:val="28"/>
      <w:lang w:eastAsia="ar-SA"/>
    </w:rPr>
  </w:style>
  <w:style w:type="paragraph" w:styleId="Corpsdetexte">
    <w:name w:val="Body Text"/>
    <w:aliases w:val=" Car Car Car, Car,Body Text - ERI,avec retrait niveau 1,Cdt,R&amp;S - Corps de texte,Corps de texte 1,Normal intend,intend,Body Text,EDS Question Text,Corps de texte2"/>
    <w:basedOn w:val="Normal"/>
    <w:link w:val="CorpsdetexteCar"/>
    <w:unhideWhenUsed/>
    <w:rsid w:val="004F18B7"/>
    <w:pPr>
      <w:spacing w:after="120"/>
    </w:pPr>
  </w:style>
  <w:style w:type="character" w:customStyle="1" w:styleId="CorpsdetexteCar">
    <w:name w:val="Corps de texte Car"/>
    <w:aliases w:val=" Car Car Car Car, Car Car,Body Text - ERI Car,avec retrait niveau 1 Car,Cdt Car,R&amp;S - Corps de texte Car,Corps de texte 1 Car,Normal intend Car,intend Car,Body Text Car,EDS Question Text Car,Corps de texte2 Car"/>
    <w:basedOn w:val="Policepardfaut"/>
    <w:link w:val="Corpsdetexte"/>
    <w:rsid w:val="004F18B7"/>
    <w:rPr>
      <w:rFonts w:ascii="Times New Roman" w:eastAsia="Times New Roman" w:hAnsi="Times New Roman" w:cs="Times New Roman"/>
      <w:sz w:val="24"/>
      <w:szCs w:val="24"/>
      <w:lang w:eastAsia="ar-SA"/>
    </w:rPr>
  </w:style>
  <w:style w:type="character" w:styleId="Accentuation">
    <w:name w:val="Emphasis"/>
    <w:uiPriority w:val="20"/>
    <w:qFormat/>
    <w:rsid w:val="004F18B7"/>
    <w:rPr>
      <w:i/>
      <w:iCs/>
    </w:rPr>
  </w:style>
  <w:style w:type="paragraph" w:styleId="Paragraphedeliste">
    <w:name w:val="List Paragraph"/>
    <w:basedOn w:val="Normal"/>
    <w:link w:val="ParagraphedelisteCar"/>
    <w:uiPriority w:val="34"/>
    <w:qFormat/>
    <w:rsid w:val="004F18B7"/>
    <w:pPr>
      <w:spacing w:before="120" w:line="280" w:lineRule="atLeast"/>
      <w:ind w:left="720"/>
      <w:contextualSpacing/>
    </w:pPr>
    <w:rPr>
      <w:rFonts w:ascii="Calibri" w:hAnsi="Calibri"/>
      <w:sz w:val="20"/>
      <w:szCs w:val="20"/>
      <w:lang w:eastAsia="en-US"/>
    </w:rPr>
  </w:style>
  <w:style w:type="character" w:customStyle="1" w:styleId="ParagraphedelisteCar">
    <w:name w:val="Paragraphe de liste Car"/>
    <w:link w:val="Paragraphedeliste"/>
    <w:uiPriority w:val="34"/>
    <w:locked/>
    <w:rsid w:val="004F18B7"/>
    <w:rPr>
      <w:rFonts w:ascii="Calibri" w:eastAsia="Times New Roman" w:hAnsi="Calibri" w:cs="Times New Roman"/>
      <w:sz w:val="20"/>
      <w:szCs w:val="20"/>
    </w:rPr>
  </w:style>
  <w:style w:type="character" w:customStyle="1" w:styleId="CarCar">
    <w:name w:val="Car Car"/>
    <w:rsid w:val="004F18B7"/>
    <w:rPr>
      <w:sz w:val="24"/>
      <w:szCs w:val="22"/>
      <w:lang w:val="fr-FR" w:eastAsia="ar-SA" w:bidi="ar-SA"/>
    </w:rPr>
  </w:style>
  <w:style w:type="character" w:customStyle="1" w:styleId="Car1">
    <w:name w:val="Car1"/>
    <w:rsid w:val="004F18B7"/>
    <w:rPr>
      <w:b/>
      <w:bCs/>
    </w:rPr>
  </w:style>
  <w:style w:type="character" w:customStyle="1" w:styleId="Car2">
    <w:name w:val="Car2"/>
    <w:rsid w:val="004F18B7"/>
    <w:rPr>
      <w:rFonts w:ascii="Tahoma" w:hAnsi="Tahoma" w:cs="Tahoma"/>
      <w:sz w:val="16"/>
      <w:szCs w:val="16"/>
    </w:rPr>
  </w:style>
  <w:style w:type="character" w:customStyle="1" w:styleId="Policepardfaut1">
    <w:name w:val="Police par défaut1"/>
    <w:rsid w:val="004F18B7"/>
  </w:style>
  <w:style w:type="character" w:customStyle="1" w:styleId="Car3">
    <w:name w:val="Car3"/>
    <w:rsid w:val="004F18B7"/>
  </w:style>
  <w:style w:type="paragraph" w:styleId="Textedebulles">
    <w:name w:val="Balloon Text"/>
    <w:basedOn w:val="Normal"/>
    <w:link w:val="TextedebullesCar"/>
    <w:uiPriority w:val="99"/>
    <w:semiHidden/>
    <w:unhideWhenUsed/>
    <w:rsid w:val="004F18B7"/>
    <w:rPr>
      <w:rFonts w:ascii="Tahoma" w:hAnsi="Tahoma" w:cs="Tahoma"/>
      <w:sz w:val="16"/>
      <w:szCs w:val="16"/>
    </w:rPr>
  </w:style>
  <w:style w:type="character" w:customStyle="1" w:styleId="TextedebullesCar">
    <w:name w:val="Texte de bulles Car"/>
    <w:basedOn w:val="Policepardfaut"/>
    <w:link w:val="Textedebulles"/>
    <w:uiPriority w:val="99"/>
    <w:semiHidden/>
    <w:rsid w:val="004F18B7"/>
    <w:rPr>
      <w:rFonts w:ascii="Tahoma" w:eastAsia="Times New Roman" w:hAnsi="Tahoma" w:cs="Tahoma"/>
      <w:sz w:val="16"/>
      <w:szCs w:val="16"/>
      <w:lang w:eastAsia="ar-SA"/>
    </w:rPr>
  </w:style>
  <w:style w:type="paragraph" w:styleId="En-tte">
    <w:name w:val="header"/>
    <w:aliases w:val="header odd,header odd1,header odd2,header,header odd3,header odd4,header odd5,header odd6,header1,header2,header3,header odd11,header odd21,header odd7,header4,header odd8,header odd9,header5,header odd12,header11,header21,header odd22"/>
    <w:basedOn w:val="Normal"/>
    <w:link w:val="En-tteCar"/>
    <w:uiPriority w:val="99"/>
    <w:unhideWhenUsed/>
    <w:rsid w:val="004F18B7"/>
    <w:pPr>
      <w:tabs>
        <w:tab w:val="center" w:pos="4536"/>
        <w:tab w:val="right" w:pos="9072"/>
      </w:tabs>
    </w:pPr>
  </w:style>
  <w:style w:type="character" w:customStyle="1" w:styleId="En-tteCar">
    <w:name w:val="En-tête Car"/>
    <w:aliases w:val="header odd Car,header odd1 Car,header odd2 Car,header Car,header odd3 Car,header odd4 Car,header odd5 Car,header odd6 Car,header1 Car,header2 Car,header3 Car,header odd11 Car,header odd21 Car,header odd7 Car,header4 Car,header odd8 Car"/>
    <w:basedOn w:val="Policepardfaut"/>
    <w:link w:val="En-tte"/>
    <w:uiPriority w:val="99"/>
    <w:rsid w:val="004F18B7"/>
    <w:rPr>
      <w:rFonts w:ascii="Times New Roman" w:eastAsia="Times New Roman" w:hAnsi="Times New Roman" w:cs="Times New Roman"/>
      <w:sz w:val="24"/>
      <w:szCs w:val="24"/>
      <w:lang w:eastAsia="ar-SA"/>
    </w:rPr>
  </w:style>
  <w:style w:type="paragraph" w:styleId="Pieddepage">
    <w:name w:val="footer"/>
    <w:basedOn w:val="Normal"/>
    <w:link w:val="PieddepageCar"/>
    <w:uiPriority w:val="99"/>
    <w:unhideWhenUsed/>
    <w:rsid w:val="004F18B7"/>
    <w:pPr>
      <w:tabs>
        <w:tab w:val="center" w:pos="4536"/>
        <w:tab w:val="right" w:pos="9072"/>
      </w:tabs>
    </w:pPr>
  </w:style>
  <w:style w:type="character" w:customStyle="1" w:styleId="PieddepageCar">
    <w:name w:val="Pied de page Car"/>
    <w:basedOn w:val="Policepardfaut"/>
    <w:link w:val="Pieddepage"/>
    <w:uiPriority w:val="99"/>
    <w:rsid w:val="004F18B7"/>
    <w:rPr>
      <w:rFonts w:ascii="Times New Roman" w:eastAsia="Times New Roman" w:hAnsi="Times New Roman" w:cs="Times New Roman"/>
      <w:sz w:val="24"/>
      <w:szCs w:val="24"/>
      <w:lang w:eastAsia="ar-SA"/>
    </w:rPr>
  </w:style>
  <w:style w:type="paragraph" w:customStyle="1" w:styleId="Pieddepage1">
    <w:name w:val="Pied de page1"/>
    <w:basedOn w:val="Normal"/>
    <w:rsid w:val="004F18B7"/>
    <w:pPr>
      <w:tabs>
        <w:tab w:val="center" w:pos="4536"/>
        <w:tab w:val="right" w:pos="9072"/>
      </w:tabs>
      <w:jc w:val="left"/>
    </w:pPr>
    <w:rPr>
      <w:color w:val="00000A"/>
      <w:sz w:val="20"/>
      <w:szCs w:val="20"/>
    </w:rPr>
  </w:style>
  <w:style w:type="paragraph" w:styleId="TM1">
    <w:name w:val="toc 1"/>
    <w:basedOn w:val="Normal"/>
    <w:next w:val="Normal"/>
    <w:autoRedefine/>
    <w:uiPriority w:val="39"/>
    <w:unhideWhenUsed/>
    <w:rsid w:val="004F18B7"/>
    <w:pPr>
      <w:spacing w:after="100"/>
    </w:pPr>
  </w:style>
  <w:style w:type="character" w:styleId="Lienhypertexte">
    <w:name w:val="Hyperlink"/>
    <w:basedOn w:val="Policepardfaut"/>
    <w:uiPriority w:val="99"/>
    <w:unhideWhenUsed/>
    <w:rsid w:val="004F18B7"/>
    <w:rPr>
      <w:color w:val="0563C1" w:themeColor="hyperlink"/>
      <w:u w:val="single"/>
    </w:rPr>
  </w:style>
  <w:style w:type="paragraph" w:customStyle="1" w:styleId="1texte-text">
    <w:name w:val="&gt;1: texte-text"/>
    <w:basedOn w:val="Normal"/>
    <w:rsid w:val="004F18B7"/>
    <w:pPr>
      <w:spacing w:before="50" w:after="50" w:line="280" w:lineRule="exact"/>
    </w:pPr>
    <w:rPr>
      <w:sz w:val="20"/>
      <w:szCs w:val="20"/>
      <w:lang w:eastAsia="fr-FR"/>
    </w:rPr>
  </w:style>
  <w:style w:type="paragraph" w:styleId="TM2">
    <w:name w:val="toc 2"/>
    <w:basedOn w:val="Normal"/>
    <w:next w:val="Normal"/>
    <w:autoRedefine/>
    <w:uiPriority w:val="39"/>
    <w:unhideWhenUsed/>
    <w:rsid w:val="004F18B7"/>
    <w:pPr>
      <w:spacing w:after="100"/>
      <w:ind w:left="240"/>
    </w:pPr>
  </w:style>
  <w:style w:type="paragraph" w:styleId="Tabledesillustrations">
    <w:name w:val="table of figures"/>
    <w:basedOn w:val="Normal"/>
    <w:next w:val="Normal"/>
    <w:uiPriority w:val="99"/>
    <w:unhideWhenUsed/>
    <w:rsid w:val="004F18B7"/>
  </w:style>
  <w:style w:type="paragraph" w:styleId="Rvision">
    <w:name w:val="Revision"/>
    <w:hidden/>
    <w:uiPriority w:val="99"/>
    <w:semiHidden/>
    <w:rsid w:val="004F18B7"/>
    <w:pPr>
      <w:spacing w:after="0" w:line="240" w:lineRule="auto"/>
    </w:pPr>
    <w:rPr>
      <w:rFonts w:ascii="Times New Roman" w:eastAsia="Times New Roman" w:hAnsi="Times New Roman" w:cs="Times New Roman"/>
      <w:sz w:val="24"/>
      <w:szCs w:val="24"/>
      <w:lang w:eastAsia="ar-SA"/>
    </w:rPr>
  </w:style>
  <w:style w:type="character" w:styleId="Textedelespacerserv">
    <w:name w:val="Placeholder Text"/>
    <w:basedOn w:val="Policepardfaut"/>
    <w:uiPriority w:val="99"/>
    <w:semiHidden/>
    <w:rsid w:val="004F18B7"/>
    <w:rPr>
      <w:color w:val="808080"/>
    </w:rPr>
  </w:style>
  <w:style w:type="paragraph" w:styleId="TM3">
    <w:name w:val="toc 3"/>
    <w:basedOn w:val="Normal"/>
    <w:next w:val="Normal"/>
    <w:autoRedefine/>
    <w:uiPriority w:val="39"/>
    <w:unhideWhenUsed/>
    <w:rsid w:val="004F18B7"/>
    <w:pPr>
      <w:spacing w:after="100"/>
      <w:ind w:left="480"/>
    </w:pPr>
  </w:style>
  <w:style w:type="character" w:customStyle="1" w:styleId="celluletableauCar">
    <w:name w:val="cellule_tableau Car"/>
    <w:link w:val="celluletableau"/>
    <w:locked/>
    <w:rsid w:val="004F18B7"/>
  </w:style>
  <w:style w:type="paragraph" w:customStyle="1" w:styleId="celluletableau">
    <w:name w:val="cellule_tableau"/>
    <w:basedOn w:val="Normal"/>
    <w:link w:val="celluletableauCar"/>
    <w:qFormat/>
    <w:rsid w:val="004F18B7"/>
    <w:pPr>
      <w:keepNext/>
      <w:keepLines/>
      <w:ind w:left="113" w:right="113"/>
    </w:pPr>
    <w:rPr>
      <w:rFonts w:asciiTheme="minorHAnsi" w:eastAsiaTheme="minorHAnsi" w:hAnsiTheme="minorHAnsi" w:cstheme="minorBidi"/>
      <w:lang w:eastAsia="en-US"/>
    </w:rPr>
  </w:style>
  <w:style w:type="character" w:customStyle="1" w:styleId="entetetableauCar">
    <w:name w:val="entete_tableau Car"/>
    <w:link w:val="entetetableau"/>
    <w:locked/>
    <w:rsid w:val="004F18B7"/>
    <w:rPr>
      <w:b/>
      <w:color w:val="FFFFFF"/>
    </w:rPr>
  </w:style>
  <w:style w:type="paragraph" w:customStyle="1" w:styleId="entetetableau">
    <w:name w:val="entete_tableau"/>
    <w:basedOn w:val="celluletableau"/>
    <w:link w:val="entetetableauCar"/>
    <w:qFormat/>
    <w:rsid w:val="004F18B7"/>
    <w:pPr>
      <w:spacing w:before="40" w:after="40"/>
    </w:pPr>
    <w:rPr>
      <w:b/>
      <w:color w:val="FFFFFF"/>
    </w:rPr>
  </w:style>
  <w:style w:type="paragraph" w:customStyle="1" w:styleId="Lgende1">
    <w:name w:val="Légende1"/>
    <w:basedOn w:val="Normal"/>
    <w:next w:val="Normal"/>
    <w:uiPriority w:val="35"/>
    <w:qFormat/>
    <w:rsid w:val="004F18B7"/>
    <w:pPr>
      <w:spacing w:before="120" w:after="120" w:line="280" w:lineRule="atLeast"/>
      <w:jc w:val="center"/>
    </w:pPr>
    <w:rPr>
      <w:rFonts w:ascii="Calibri" w:hAnsi="Calibri"/>
      <w:b/>
      <w:bCs/>
      <w:color w:val="4B2882"/>
      <w:sz w:val="20"/>
      <w:szCs w:val="20"/>
      <w:lang w:eastAsia="fr-FR"/>
    </w:rPr>
  </w:style>
  <w:style w:type="character" w:customStyle="1" w:styleId="WW8Num2z8">
    <w:name w:val="WW8Num2z8"/>
    <w:rsid w:val="004F18B7"/>
  </w:style>
  <w:style w:type="paragraph" w:customStyle="1" w:styleId="Default">
    <w:name w:val="Default"/>
    <w:rsid w:val="004F18B7"/>
    <w:pPr>
      <w:autoSpaceDE w:val="0"/>
      <w:autoSpaceDN w:val="0"/>
      <w:adjustRightInd w:val="0"/>
      <w:spacing w:after="0" w:line="240" w:lineRule="auto"/>
    </w:pPr>
    <w:rPr>
      <w:rFonts w:ascii="Arial" w:eastAsia="Times New Roman" w:hAnsi="Arial" w:cs="Arial"/>
      <w:color w:val="000000"/>
      <w:sz w:val="24"/>
      <w:szCs w:val="24"/>
      <w:lang w:eastAsia="fr-FR"/>
    </w:rPr>
  </w:style>
  <w:style w:type="table" w:styleId="Grilledutableau">
    <w:name w:val="Table Grid"/>
    <w:basedOn w:val="TableauNormal"/>
    <w:uiPriority w:val="39"/>
    <w:rsid w:val="004F1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4F18B7"/>
    <w:rPr>
      <w:sz w:val="16"/>
      <w:szCs w:val="16"/>
    </w:rPr>
  </w:style>
  <w:style w:type="paragraph" w:styleId="Commentaire">
    <w:name w:val="annotation text"/>
    <w:basedOn w:val="Normal"/>
    <w:link w:val="CommentaireCar"/>
    <w:uiPriority w:val="99"/>
    <w:unhideWhenUsed/>
    <w:rsid w:val="004F18B7"/>
    <w:rPr>
      <w:sz w:val="20"/>
      <w:szCs w:val="20"/>
    </w:rPr>
  </w:style>
  <w:style w:type="character" w:customStyle="1" w:styleId="CommentaireCar">
    <w:name w:val="Commentaire Car"/>
    <w:basedOn w:val="Policepardfaut"/>
    <w:link w:val="Commentaire"/>
    <w:uiPriority w:val="99"/>
    <w:rsid w:val="004F18B7"/>
    <w:rPr>
      <w:rFonts w:ascii="Times New Roman" w:eastAsia="Times New Roman" w:hAnsi="Times New Roman" w:cs="Times New Roman"/>
      <w:sz w:val="20"/>
      <w:szCs w:val="20"/>
      <w:lang w:eastAsia="ar-SA"/>
    </w:rPr>
  </w:style>
  <w:style w:type="paragraph" w:styleId="Objetducommentaire">
    <w:name w:val="annotation subject"/>
    <w:basedOn w:val="Commentaire"/>
    <w:next w:val="Commentaire"/>
    <w:link w:val="ObjetducommentaireCar"/>
    <w:uiPriority w:val="99"/>
    <w:semiHidden/>
    <w:unhideWhenUsed/>
    <w:rsid w:val="004F18B7"/>
    <w:rPr>
      <w:b/>
      <w:bCs/>
    </w:rPr>
  </w:style>
  <w:style w:type="character" w:customStyle="1" w:styleId="ObjetducommentaireCar">
    <w:name w:val="Objet du commentaire Car"/>
    <w:basedOn w:val="CommentaireCar"/>
    <w:link w:val="Objetducommentaire"/>
    <w:uiPriority w:val="99"/>
    <w:semiHidden/>
    <w:rsid w:val="004F18B7"/>
    <w:rPr>
      <w:rFonts w:ascii="Times New Roman" w:eastAsia="Times New Roman" w:hAnsi="Times New Roman" w:cs="Times New Roman"/>
      <w:b/>
      <w:bCs/>
      <w:sz w:val="20"/>
      <w:szCs w:val="20"/>
      <w:lang w:eastAsia="ar-SA"/>
    </w:rPr>
  </w:style>
  <w:style w:type="paragraph" w:customStyle="1" w:styleId="Index">
    <w:name w:val="Index"/>
    <w:basedOn w:val="Normal"/>
    <w:rsid w:val="004F18B7"/>
    <w:pPr>
      <w:suppressLineNumbers/>
      <w:spacing w:after="120" w:line="280" w:lineRule="atLeast"/>
    </w:pPr>
    <w:rPr>
      <w:rFonts w:cs="Tahoma"/>
      <w:sz w:val="20"/>
      <w:szCs w:val="20"/>
    </w:rPr>
  </w:style>
  <w:style w:type="character" w:styleId="Lienhypertextesuivivisit">
    <w:name w:val="FollowedHyperlink"/>
    <w:basedOn w:val="Policepardfaut"/>
    <w:uiPriority w:val="99"/>
    <w:semiHidden/>
    <w:unhideWhenUsed/>
    <w:rsid w:val="00EB70CC"/>
    <w:rPr>
      <w:color w:val="954F72" w:themeColor="followedHyperlink"/>
      <w:u w:val="single"/>
    </w:rPr>
  </w:style>
  <w:style w:type="paragraph" w:styleId="Notedebasdepage">
    <w:name w:val="footnote text"/>
    <w:basedOn w:val="Normal"/>
    <w:link w:val="NotedebasdepageCar"/>
    <w:unhideWhenUsed/>
    <w:rsid w:val="00094A48"/>
    <w:rPr>
      <w:sz w:val="20"/>
      <w:szCs w:val="20"/>
    </w:rPr>
  </w:style>
  <w:style w:type="character" w:customStyle="1" w:styleId="NotedebasdepageCar">
    <w:name w:val="Note de bas de page Car"/>
    <w:basedOn w:val="Policepardfaut"/>
    <w:link w:val="Notedebasdepage"/>
    <w:rsid w:val="00094A48"/>
    <w:rPr>
      <w:rFonts w:ascii="Times New Roman" w:eastAsia="Times New Roman" w:hAnsi="Times New Roman" w:cs="Times New Roman"/>
      <w:sz w:val="20"/>
      <w:szCs w:val="20"/>
      <w:lang w:eastAsia="ar-SA"/>
    </w:rPr>
  </w:style>
  <w:style w:type="character" w:styleId="Appelnotedebasdep">
    <w:name w:val="footnote reference"/>
    <w:basedOn w:val="Policepardfaut"/>
    <w:semiHidden/>
    <w:unhideWhenUsed/>
    <w:rsid w:val="00094A48"/>
    <w:rPr>
      <w:vertAlign w:val="superscript"/>
    </w:rPr>
  </w:style>
  <w:style w:type="table" w:customStyle="1" w:styleId="TableauGrille5Fonc-Accentuation51">
    <w:name w:val="Tableau Grille 5 Foncé - Accentuation 51"/>
    <w:basedOn w:val="TableauNormal"/>
    <w:uiPriority w:val="50"/>
    <w:rsid w:val="00B24E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ansinterligne">
    <w:name w:val="No Spacing"/>
    <w:uiPriority w:val="1"/>
    <w:qFormat/>
    <w:rsid w:val="00F32083"/>
    <w:pPr>
      <w:spacing w:after="0" w:line="240" w:lineRule="auto"/>
      <w:jc w:val="both"/>
    </w:pPr>
    <w:rPr>
      <w:rFonts w:ascii="Arial" w:eastAsia="Times New Roman" w:hAnsi="Arial" w:cs="Mangal"/>
      <w:szCs w:val="20"/>
      <w:lang w:eastAsia="zh-CN" w:bidi="hi-IN"/>
    </w:rPr>
  </w:style>
  <w:style w:type="paragraph" w:customStyle="1" w:styleId="ExigT">
    <w:name w:val="Exig_T"/>
    <w:basedOn w:val="Normal"/>
    <w:link w:val="ExigTCar"/>
    <w:autoRedefine/>
    <w:rsid w:val="00C5281B"/>
    <w:pPr>
      <w:tabs>
        <w:tab w:val="left" w:pos="709"/>
        <w:tab w:val="right" w:pos="993"/>
        <w:tab w:val="left" w:pos="1134"/>
      </w:tabs>
      <w:spacing w:before="120"/>
      <w:ind w:right="-6"/>
    </w:pPr>
    <w:rPr>
      <w:rFonts w:ascii="Times New Roman" w:hAnsi="Times New Roman" w:cs="Times New Roman"/>
      <w:lang w:eastAsia="fr-FR" w:bidi="ar-SA"/>
    </w:rPr>
  </w:style>
  <w:style w:type="character" w:customStyle="1" w:styleId="ExigTCar">
    <w:name w:val="Exig_T Car"/>
    <w:basedOn w:val="Policepardfaut"/>
    <w:link w:val="ExigT"/>
    <w:rsid w:val="00C5281B"/>
    <w:rPr>
      <w:rFonts w:ascii="Times New Roman" w:eastAsia="Times New Roman" w:hAnsi="Times New Roman" w:cs="Times New Roman"/>
      <w:lang w:eastAsia="fr-FR"/>
    </w:rPr>
  </w:style>
  <w:style w:type="paragraph" w:styleId="TM4">
    <w:name w:val="toc 4"/>
    <w:basedOn w:val="Normal"/>
    <w:next w:val="Normal"/>
    <w:autoRedefine/>
    <w:uiPriority w:val="39"/>
    <w:unhideWhenUsed/>
    <w:rsid w:val="00A560C8"/>
    <w:pPr>
      <w:spacing w:after="100" w:line="276" w:lineRule="auto"/>
      <w:ind w:left="660"/>
      <w:jc w:val="left"/>
    </w:pPr>
    <w:rPr>
      <w:rFonts w:asciiTheme="minorHAnsi" w:eastAsiaTheme="minorEastAsia" w:hAnsiTheme="minorHAnsi" w:cstheme="minorBidi"/>
      <w:lang w:eastAsia="fr-FR" w:bidi="ar-SA"/>
    </w:rPr>
  </w:style>
  <w:style w:type="paragraph" w:styleId="TM5">
    <w:name w:val="toc 5"/>
    <w:basedOn w:val="Normal"/>
    <w:next w:val="Normal"/>
    <w:autoRedefine/>
    <w:uiPriority w:val="39"/>
    <w:unhideWhenUsed/>
    <w:rsid w:val="00A560C8"/>
    <w:pPr>
      <w:spacing w:after="100" w:line="276" w:lineRule="auto"/>
      <w:ind w:left="880"/>
      <w:jc w:val="left"/>
    </w:pPr>
    <w:rPr>
      <w:rFonts w:asciiTheme="minorHAnsi" w:eastAsiaTheme="minorEastAsia" w:hAnsiTheme="minorHAnsi" w:cstheme="minorBidi"/>
      <w:lang w:eastAsia="fr-FR" w:bidi="ar-SA"/>
    </w:rPr>
  </w:style>
  <w:style w:type="paragraph" w:styleId="TM6">
    <w:name w:val="toc 6"/>
    <w:basedOn w:val="Normal"/>
    <w:next w:val="Normal"/>
    <w:autoRedefine/>
    <w:uiPriority w:val="39"/>
    <w:unhideWhenUsed/>
    <w:rsid w:val="00A560C8"/>
    <w:pPr>
      <w:spacing w:after="100" w:line="276" w:lineRule="auto"/>
      <w:ind w:left="1100"/>
      <w:jc w:val="left"/>
    </w:pPr>
    <w:rPr>
      <w:rFonts w:asciiTheme="minorHAnsi" w:eastAsiaTheme="minorEastAsia" w:hAnsiTheme="minorHAnsi" w:cstheme="minorBidi"/>
      <w:lang w:eastAsia="fr-FR" w:bidi="ar-SA"/>
    </w:rPr>
  </w:style>
  <w:style w:type="paragraph" w:styleId="TM7">
    <w:name w:val="toc 7"/>
    <w:basedOn w:val="Normal"/>
    <w:next w:val="Normal"/>
    <w:autoRedefine/>
    <w:uiPriority w:val="39"/>
    <w:unhideWhenUsed/>
    <w:rsid w:val="00A560C8"/>
    <w:pPr>
      <w:spacing w:after="100" w:line="276" w:lineRule="auto"/>
      <w:ind w:left="1320"/>
      <w:jc w:val="left"/>
    </w:pPr>
    <w:rPr>
      <w:rFonts w:asciiTheme="minorHAnsi" w:eastAsiaTheme="minorEastAsia" w:hAnsiTheme="minorHAnsi" w:cstheme="minorBidi"/>
      <w:lang w:eastAsia="fr-FR" w:bidi="ar-SA"/>
    </w:rPr>
  </w:style>
  <w:style w:type="paragraph" w:styleId="TM8">
    <w:name w:val="toc 8"/>
    <w:basedOn w:val="Normal"/>
    <w:next w:val="Normal"/>
    <w:autoRedefine/>
    <w:uiPriority w:val="39"/>
    <w:unhideWhenUsed/>
    <w:rsid w:val="00A560C8"/>
    <w:pPr>
      <w:spacing w:after="100" w:line="276" w:lineRule="auto"/>
      <w:ind w:left="1540"/>
      <w:jc w:val="left"/>
    </w:pPr>
    <w:rPr>
      <w:rFonts w:asciiTheme="minorHAnsi" w:eastAsiaTheme="minorEastAsia" w:hAnsiTheme="minorHAnsi" w:cstheme="minorBidi"/>
      <w:lang w:eastAsia="fr-FR" w:bidi="ar-SA"/>
    </w:rPr>
  </w:style>
  <w:style w:type="paragraph" w:styleId="TM9">
    <w:name w:val="toc 9"/>
    <w:basedOn w:val="Normal"/>
    <w:next w:val="Normal"/>
    <w:autoRedefine/>
    <w:uiPriority w:val="39"/>
    <w:unhideWhenUsed/>
    <w:rsid w:val="00A560C8"/>
    <w:pPr>
      <w:spacing w:after="100" w:line="276" w:lineRule="auto"/>
      <w:ind w:left="1760"/>
      <w:jc w:val="left"/>
    </w:pPr>
    <w:rPr>
      <w:rFonts w:asciiTheme="minorHAnsi" w:eastAsiaTheme="minorEastAsia" w:hAnsiTheme="minorHAnsi" w:cstheme="minorBidi"/>
      <w:lang w:eastAsia="fr-FR" w:bidi="ar-SA"/>
    </w:rPr>
  </w:style>
  <w:style w:type="character" w:styleId="Appeldenotedefin">
    <w:name w:val="endnote reference"/>
    <w:basedOn w:val="Policepardfaut"/>
    <w:rsid w:val="0056036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qFormat="1"/>
    <w:lsdException w:name="endnote reference"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7B0"/>
    <w:pPr>
      <w:spacing w:after="0" w:line="240" w:lineRule="auto"/>
      <w:jc w:val="both"/>
    </w:pPr>
    <w:rPr>
      <w:rFonts w:ascii="Arial" w:eastAsia="Times New Roman" w:hAnsi="Arial" w:cs="Arial"/>
      <w:lang w:eastAsia="zh-CN" w:bidi="hi-IN"/>
    </w:rPr>
  </w:style>
  <w:style w:type="paragraph" w:styleId="Titre1">
    <w:name w:val="heading 1"/>
    <w:next w:val="Normal"/>
    <w:link w:val="Titre1Car"/>
    <w:qFormat/>
    <w:rsid w:val="003307B0"/>
    <w:pPr>
      <w:keepNext/>
      <w:numPr>
        <w:numId w:val="4"/>
      </w:numPr>
      <w:pBdr>
        <w:bottom w:val="single" w:sz="8" w:space="1" w:color="0000FF"/>
      </w:pBdr>
      <w:tabs>
        <w:tab w:val="left" w:pos="397"/>
      </w:tabs>
      <w:spacing w:before="240" w:after="120" w:line="240" w:lineRule="auto"/>
      <w:ind w:left="432" w:hanging="432"/>
      <w:outlineLvl w:val="0"/>
    </w:pPr>
    <w:rPr>
      <w:rFonts w:ascii="Arial" w:eastAsia="Times New Roman" w:hAnsi="Arial" w:cs="Times New Roman"/>
      <w:b/>
      <w:i/>
      <w:iCs/>
      <w:caps/>
      <w:color w:val="0000FF"/>
      <w:kern w:val="28"/>
      <w:lang w:eastAsia="zh-CN" w:bidi="hi-IN"/>
    </w:rPr>
  </w:style>
  <w:style w:type="paragraph" w:styleId="Titre2">
    <w:name w:val="heading 2"/>
    <w:next w:val="Normal"/>
    <w:link w:val="Titre2Car"/>
    <w:uiPriority w:val="99"/>
    <w:qFormat/>
    <w:rsid w:val="003307B0"/>
    <w:pPr>
      <w:keepNext/>
      <w:numPr>
        <w:ilvl w:val="1"/>
        <w:numId w:val="4"/>
      </w:numPr>
      <w:suppressAutoHyphens/>
      <w:spacing w:before="240" w:after="240" w:line="240" w:lineRule="auto"/>
      <w:jc w:val="both"/>
      <w:outlineLvl w:val="1"/>
    </w:pPr>
    <w:rPr>
      <w:rFonts w:ascii="Arial" w:eastAsia="Times New Roman" w:hAnsi="Arial" w:cs="Times New Roman"/>
      <w:b/>
      <w:caps/>
      <w:u w:val="single"/>
      <w:lang w:eastAsia="zh-CN" w:bidi="hi-IN"/>
    </w:rPr>
  </w:style>
  <w:style w:type="paragraph" w:styleId="Titre3">
    <w:name w:val="heading 3"/>
    <w:next w:val="Normal"/>
    <w:link w:val="Titre3Car"/>
    <w:uiPriority w:val="99"/>
    <w:qFormat/>
    <w:rsid w:val="003307B0"/>
    <w:pPr>
      <w:keepNext/>
      <w:numPr>
        <w:ilvl w:val="2"/>
        <w:numId w:val="4"/>
      </w:numPr>
      <w:suppressAutoHyphens/>
      <w:spacing w:before="240" w:after="240" w:line="240" w:lineRule="auto"/>
      <w:jc w:val="both"/>
      <w:outlineLvl w:val="2"/>
    </w:pPr>
    <w:rPr>
      <w:rFonts w:ascii="Arial" w:eastAsia="Times New Roman" w:hAnsi="Arial" w:cs="Times New Roman"/>
      <w:spacing w:val="-2"/>
      <w:u w:val="single"/>
      <w:lang w:eastAsia="ar-SA" w:bidi="hi-IN"/>
    </w:rPr>
  </w:style>
  <w:style w:type="paragraph" w:styleId="Titre4">
    <w:name w:val="heading 4"/>
    <w:next w:val="Normal"/>
    <w:link w:val="Titre4Car"/>
    <w:uiPriority w:val="99"/>
    <w:qFormat/>
    <w:rsid w:val="004F18B7"/>
    <w:pPr>
      <w:keepNext/>
      <w:numPr>
        <w:ilvl w:val="3"/>
        <w:numId w:val="4"/>
      </w:numPr>
      <w:tabs>
        <w:tab w:val="num" w:pos="851"/>
      </w:tabs>
      <w:suppressAutoHyphens/>
      <w:spacing w:before="120" w:after="120" w:line="240" w:lineRule="auto"/>
      <w:ind w:left="851"/>
      <w:outlineLvl w:val="3"/>
    </w:pPr>
    <w:rPr>
      <w:rFonts w:ascii="Times New Roman" w:eastAsia="Times New Roman" w:hAnsi="Times New Roman" w:cs="Times New Roman"/>
      <w:i/>
      <w:iCs/>
      <w:sz w:val="24"/>
      <w:szCs w:val="24"/>
      <w:lang w:eastAsia="ar-SA"/>
    </w:rPr>
  </w:style>
  <w:style w:type="paragraph" w:styleId="Titre5">
    <w:name w:val="heading 5"/>
    <w:next w:val="Normal"/>
    <w:link w:val="Titre5Car"/>
    <w:uiPriority w:val="99"/>
    <w:qFormat/>
    <w:rsid w:val="004F18B7"/>
    <w:pPr>
      <w:numPr>
        <w:ilvl w:val="4"/>
        <w:numId w:val="1"/>
      </w:numPr>
      <w:tabs>
        <w:tab w:val="clear" w:pos="3600"/>
        <w:tab w:val="num" w:pos="992"/>
      </w:tabs>
      <w:suppressAutoHyphens/>
      <w:spacing w:before="240" w:after="0" w:line="240" w:lineRule="auto"/>
      <w:ind w:left="992" w:hanging="992"/>
      <w:jc w:val="both"/>
      <w:outlineLvl w:val="4"/>
    </w:pPr>
    <w:rPr>
      <w:rFonts w:ascii="Times New Roman" w:eastAsia="Times New Roman" w:hAnsi="Times New Roman" w:cs="Times New Roman"/>
      <w:i/>
      <w:iCs/>
      <w:sz w:val="24"/>
      <w:szCs w:val="24"/>
      <w:lang w:eastAsia="ar-SA"/>
    </w:rPr>
  </w:style>
  <w:style w:type="paragraph" w:styleId="Titre6">
    <w:name w:val="heading 6"/>
    <w:next w:val="Normal"/>
    <w:link w:val="Titre6Car"/>
    <w:uiPriority w:val="99"/>
    <w:qFormat/>
    <w:rsid w:val="004F18B7"/>
    <w:pPr>
      <w:keepNext/>
      <w:numPr>
        <w:ilvl w:val="5"/>
        <w:numId w:val="1"/>
      </w:numPr>
      <w:tabs>
        <w:tab w:val="clear" w:pos="4320"/>
        <w:tab w:val="num" w:pos="1276"/>
      </w:tabs>
      <w:suppressAutoHyphens/>
      <w:spacing w:before="240" w:after="0" w:line="240" w:lineRule="auto"/>
      <w:ind w:left="1276" w:hanging="1276"/>
      <w:outlineLvl w:val="5"/>
    </w:pPr>
    <w:rPr>
      <w:rFonts w:ascii="Times New Roman" w:eastAsia="Times New Roman" w:hAnsi="Times New Roman" w:cs="Times New Roman"/>
      <w:i/>
      <w:iCs/>
      <w:sz w:val="24"/>
      <w:szCs w:val="24"/>
      <w:lang w:eastAsia="ar-SA"/>
    </w:rPr>
  </w:style>
  <w:style w:type="paragraph" w:styleId="Titre7">
    <w:name w:val="heading 7"/>
    <w:next w:val="Normal"/>
    <w:link w:val="Titre7Car"/>
    <w:uiPriority w:val="99"/>
    <w:qFormat/>
    <w:rsid w:val="004F18B7"/>
    <w:pPr>
      <w:numPr>
        <w:ilvl w:val="6"/>
        <w:numId w:val="1"/>
      </w:numPr>
      <w:tabs>
        <w:tab w:val="clear" w:pos="5040"/>
        <w:tab w:val="num" w:pos="1418"/>
      </w:tabs>
      <w:suppressAutoHyphens/>
      <w:spacing w:before="240" w:after="0" w:line="240" w:lineRule="auto"/>
      <w:ind w:left="1418" w:hanging="1418"/>
      <w:jc w:val="both"/>
      <w:outlineLvl w:val="6"/>
    </w:pPr>
    <w:rPr>
      <w:rFonts w:ascii="Times New Roman" w:eastAsia="Times New Roman" w:hAnsi="Times New Roman" w:cs="Times New Roman"/>
      <w:i/>
      <w:iCs/>
      <w:sz w:val="24"/>
      <w:szCs w:val="24"/>
      <w:lang w:eastAsia="ar-SA"/>
    </w:rPr>
  </w:style>
  <w:style w:type="paragraph" w:styleId="Titre8">
    <w:name w:val="heading 8"/>
    <w:next w:val="Normal"/>
    <w:link w:val="Titre8Car"/>
    <w:uiPriority w:val="99"/>
    <w:qFormat/>
    <w:rsid w:val="004F18B7"/>
    <w:pPr>
      <w:numPr>
        <w:ilvl w:val="7"/>
        <w:numId w:val="1"/>
      </w:numPr>
      <w:tabs>
        <w:tab w:val="clear" w:pos="5760"/>
        <w:tab w:val="num" w:pos="1559"/>
      </w:tabs>
      <w:suppressAutoHyphens/>
      <w:spacing w:before="240" w:after="0" w:line="240" w:lineRule="auto"/>
      <w:ind w:left="1559" w:hanging="1559"/>
      <w:outlineLvl w:val="7"/>
    </w:pPr>
    <w:rPr>
      <w:rFonts w:ascii="Times New Roman" w:eastAsia="Times New Roman" w:hAnsi="Times New Roman" w:cs="Times New Roman"/>
      <w:i/>
      <w:iCs/>
      <w:sz w:val="24"/>
      <w:szCs w:val="24"/>
      <w:lang w:eastAsia="ar-SA"/>
    </w:rPr>
  </w:style>
  <w:style w:type="paragraph" w:styleId="Titre9">
    <w:name w:val="heading 9"/>
    <w:next w:val="Normal"/>
    <w:link w:val="Titre9Car"/>
    <w:uiPriority w:val="99"/>
    <w:qFormat/>
    <w:rsid w:val="004F18B7"/>
    <w:pPr>
      <w:numPr>
        <w:ilvl w:val="8"/>
        <w:numId w:val="1"/>
      </w:numPr>
      <w:tabs>
        <w:tab w:val="clear" w:pos="6480"/>
        <w:tab w:val="num" w:pos="1644"/>
      </w:tabs>
      <w:suppressAutoHyphens/>
      <w:spacing w:before="240" w:after="0" w:line="240" w:lineRule="auto"/>
      <w:ind w:left="1644" w:hanging="1644"/>
      <w:outlineLvl w:val="8"/>
    </w:pPr>
    <w:rPr>
      <w:rFonts w:ascii="Times New Roman" w:eastAsia="Times New Roman" w:hAnsi="Times New Roman" w:cs="Times New Roman"/>
      <w:i/>
      <w:iCs/>
      <w:sz w:val="24"/>
      <w:szCs w:val="24"/>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307B0"/>
    <w:rPr>
      <w:rFonts w:ascii="Arial" w:eastAsia="Times New Roman" w:hAnsi="Arial" w:cs="Times New Roman"/>
      <w:b/>
      <w:i/>
      <w:iCs/>
      <w:caps/>
      <w:color w:val="0000FF"/>
      <w:kern w:val="28"/>
      <w:lang w:eastAsia="zh-CN" w:bidi="hi-IN"/>
    </w:rPr>
  </w:style>
  <w:style w:type="character" w:customStyle="1" w:styleId="Titre2Car">
    <w:name w:val="Titre 2 Car"/>
    <w:basedOn w:val="Policepardfaut"/>
    <w:link w:val="Titre2"/>
    <w:uiPriority w:val="99"/>
    <w:rsid w:val="003307B0"/>
    <w:rPr>
      <w:rFonts w:ascii="Arial" w:eastAsia="Times New Roman" w:hAnsi="Arial" w:cs="Times New Roman"/>
      <w:b/>
      <w:caps/>
      <w:u w:val="single"/>
      <w:lang w:eastAsia="zh-CN" w:bidi="hi-IN"/>
    </w:rPr>
  </w:style>
  <w:style w:type="character" w:customStyle="1" w:styleId="Titre3Car">
    <w:name w:val="Titre 3 Car"/>
    <w:basedOn w:val="Policepardfaut"/>
    <w:link w:val="Titre3"/>
    <w:uiPriority w:val="99"/>
    <w:rsid w:val="003307B0"/>
    <w:rPr>
      <w:rFonts w:ascii="Arial" w:eastAsia="Times New Roman" w:hAnsi="Arial" w:cs="Times New Roman"/>
      <w:spacing w:val="-2"/>
      <w:u w:val="single"/>
      <w:lang w:eastAsia="ar-SA" w:bidi="hi-IN"/>
    </w:rPr>
  </w:style>
  <w:style w:type="character" w:customStyle="1" w:styleId="Titre4Car">
    <w:name w:val="Titre 4 Car"/>
    <w:basedOn w:val="Policepardfaut"/>
    <w:link w:val="Titre4"/>
    <w:uiPriority w:val="99"/>
    <w:rsid w:val="004F18B7"/>
    <w:rPr>
      <w:rFonts w:ascii="Times New Roman" w:eastAsia="Times New Roman" w:hAnsi="Times New Roman" w:cs="Times New Roman"/>
      <w:i/>
      <w:iCs/>
      <w:sz w:val="24"/>
      <w:szCs w:val="24"/>
      <w:lang w:eastAsia="ar-SA"/>
    </w:rPr>
  </w:style>
  <w:style w:type="character" w:customStyle="1" w:styleId="Titre5Car">
    <w:name w:val="Titre 5 Car"/>
    <w:basedOn w:val="Policepardfaut"/>
    <w:link w:val="Titre5"/>
    <w:uiPriority w:val="99"/>
    <w:rsid w:val="004F18B7"/>
    <w:rPr>
      <w:rFonts w:ascii="Times New Roman" w:eastAsia="Times New Roman" w:hAnsi="Times New Roman" w:cs="Times New Roman"/>
      <w:i/>
      <w:iCs/>
      <w:sz w:val="24"/>
      <w:szCs w:val="24"/>
      <w:lang w:eastAsia="ar-SA"/>
    </w:rPr>
  </w:style>
  <w:style w:type="character" w:customStyle="1" w:styleId="Titre6Car">
    <w:name w:val="Titre 6 Car"/>
    <w:basedOn w:val="Policepardfaut"/>
    <w:link w:val="Titre6"/>
    <w:uiPriority w:val="99"/>
    <w:rsid w:val="004F18B7"/>
    <w:rPr>
      <w:rFonts w:ascii="Times New Roman" w:eastAsia="Times New Roman" w:hAnsi="Times New Roman" w:cs="Times New Roman"/>
      <w:i/>
      <w:iCs/>
      <w:sz w:val="24"/>
      <w:szCs w:val="24"/>
      <w:lang w:eastAsia="ar-SA"/>
    </w:rPr>
  </w:style>
  <w:style w:type="character" w:customStyle="1" w:styleId="Titre7Car">
    <w:name w:val="Titre 7 Car"/>
    <w:basedOn w:val="Policepardfaut"/>
    <w:link w:val="Titre7"/>
    <w:uiPriority w:val="99"/>
    <w:rsid w:val="004F18B7"/>
    <w:rPr>
      <w:rFonts w:ascii="Times New Roman" w:eastAsia="Times New Roman" w:hAnsi="Times New Roman" w:cs="Times New Roman"/>
      <w:i/>
      <w:iCs/>
      <w:sz w:val="24"/>
      <w:szCs w:val="24"/>
      <w:lang w:eastAsia="ar-SA"/>
    </w:rPr>
  </w:style>
  <w:style w:type="character" w:customStyle="1" w:styleId="Titre8Car">
    <w:name w:val="Titre 8 Car"/>
    <w:basedOn w:val="Policepardfaut"/>
    <w:link w:val="Titre8"/>
    <w:uiPriority w:val="99"/>
    <w:rsid w:val="004F18B7"/>
    <w:rPr>
      <w:rFonts w:ascii="Times New Roman" w:eastAsia="Times New Roman" w:hAnsi="Times New Roman" w:cs="Times New Roman"/>
      <w:i/>
      <w:iCs/>
      <w:sz w:val="24"/>
      <w:szCs w:val="24"/>
      <w:lang w:eastAsia="ar-SA"/>
    </w:rPr>
  </w:style>
  <w:style w:type="character" w:customStyle="1" w:styleId="Titre9Car">
    <w:name w:val="Titre 9 Car"/>
    <w:basedOn w:val="Policepardfaut"/>
    <w:link w:val="Titre9"/>
    <w:uiPriority w:val="99"/>
    <w:rsid w:val="004F18B7"/>
    <w:rPr>
      <w:rFonts w:ascii="Times New Roman" w:eastAsia="Times New Roman" w:hAnsi="Times New Roman" w:cs="Times New Roman"/>
      <w:i/>
      <w:iCs/>
      <w:sz w:val="24"/>
      <w:szCs w:val="24"/>
      <w:lang w:eastAsia="ar-SA"/>
    </w:rPr>
  </w:style>
  <w:style w:type="paragraph" w:styleId="En-ttedetabledesmatires">
    <w:name w:val="TOC Heading"/>
    <w:basedOn w:val="Titre1"/>
    <w:next w:val="Normal"/>
    <w:uiPriority w:val="39"/>
    <w:qFormat/>
    <w:rsid w:val="004F18B7"/>
    <w:pPr>
      <w:keepLines/>
      <w:numPr>
        <w:numId w:val="0"/>
      </w:numPr>
      <w:spacing w:before="480" w:after="0" w:line="276" w:lineRule="auto"/>
    </w:pPr>
    <w:rPr>
      <w:rFonts w:ascii="Cambria" w:eastAsiaTheme="majorEastAsia" w:hAnsi="Cambria" w:cstheme="majorBidi"/>
      <w:caps w:val="0"/>
      <w:color w:val="365F91"/>
      <w:sz w:val="28"/>
      <w:szCs w:val="28"/>
    </w:rPr>
  </w:style>
  <w:style w:type="character" w:customStyle="1" w:styleId="WW8Num153z0">
    <w:name w:val="WW8Num153z0"/>
    <w:qFormat/>
    <w:rsid w:val="004F18B7"/>
    <w:rPr>
      <w:rFonts w:ascii="Times New Roman" w:hAnsi="Times New Roman"/>
    </w:rPr>
  </w:style>
  <w:style w:type="character" w:customStyle="1" w:styleId="WW8Num169z0">
    <w:name w:val="WW8Num169z0"/>
    <w:qFormat/>
    <w:rsid w:val="004F18B7"/>
    <w:rPr>
      <w:rFonts w:ascii="Wingdings" w:hAnsi="Wingdings"/>
    </w:rPr>
  </w:style>
  <w:style w:type="paragraph" w:customStyle="1" w:styleId="MDPI11articletype">
    <w:name w:val="MDPI_1.1_article_type"/>
    <w:basedOn w:val="Normal"/>
    <w:next w:val="Normal"/>
    <w:qFormat/>
    <w:rsid w:val="004F18B7"/>
    <w:pPr>
      <w:adjustRightInd w:val="0"/>
      <w:snapToGrid w:val="0"/>
      <w:spacing w:before="240"/>
      <w:jc w:val="left"/>
    </w:pPr>
    <w:rPr>
      <w:rFonts w:ascii="Palatino Linotype" w:hAnsi="Palatino Linotype"/>
      <w:i/>
      <w:snapToGrid w:val="0"/>
      <w:color w:val="000000"/>
      <w:sz w:val="20"/>
      <w:lang w:val="en-US" w:eastAsia="de-DE" w:bidi="en-US"/>
    </w:rPr>
  </w:style>
  <w:style w:type="paragraph" w:customStyle="1" w:styleId="Liste1erniveau">
    <w:name w:val="Liste 1er niveau"/>
    <w:basedOn w:val="Corpsdetexte"/>
    <w:link w:val="Liste1erniveauCar"/>
    <w:qFormat/>
    <w:rsid w:val="006C43EB"/>
    <w:pPr>
      <w:numPr>
        <w:numId w:val="8"/>
      </w:numPr>
      <w:jc w:val="left"/>
    </w:pPr>
    <w:rPr>
      <w:rFonts w:cs="Times New Roman"/>
      <w:lang w:eastAsia="ar-SA"/>
    </w:rPr>
  </w:style>
  <w:style w:type="character" w:customStyle="1" w:styleId="Liste1erniveauCar">
    <w:name w:val="Liste 1er niveau Car"/>
    <w:link w:val="Liste1erniveau"/>
    <w:rsid w:val="006C43EB"/>
    <w:rPr>
      <w:rFonts w:ascii="Arial" w:eastAsia="Times New Roman" w:hAnsi="Arial" w:cs="Times New Roman"/>
      <w:lang w:eastAsia="ar-SA" w:bidi="hi-IN"/>
    </w:rPr>
  </w:style>
  <w:style w:type="paragraph" w:customStyle="1" w:styleId="Liste2meniveau">
    <w:name w:val="Liste 2ème niveau"/>
    <w:basedOn w:val="Liste1erniveau"/>
    <w:qFormat/>
    <w:rsid w:val="004F18B7"/>
    <w:pPr>
      <w:numPr>
        <w:numId w:val="2"/>
      </w:numPr>
    </w:pPr>
  </w:style>
  <w:style w:type="paragraph" w:customStyle="1" w:styleId="PREFACE">
    <w:name w:val="PREFACE"/>
    <w:basedOn w:val="Normal"/>
    <w:next w:val="Normal"/>
    <w:uiPriority w:val="99"/>
    <w:rsid w:val="004F18B7"/>
    <w:pPr>
      <w:keepNext/>
      <w:pageBreakBefore/>
      <w:shd w:val="clear" w:color="auto" w:fill="4B2882"/>
      <w:spacing w:before="480" w:after="480" w:line="560" w:lineRule="atLeast"/>
      <w:jc w:val="center"/>
      <w:outlineLvl w:val="0"/>
    </w:pPr>
    <w:rPr>
      <w:rFonts w:ascii="Calibri" w:hAnsi="Calibri"/>
      <w:b/>
      <w:caps/>
      <w:color w:val="FFFFFF"/>
      <w:sz w:val="36"/>
      <w:szCs w:val="20"/>
      <w:lang w:eastAsia="fr-FR"/>
    </w:rPr>
  </w:style>
  <w:style w:type="paragraph" w:customStyle="1" w:styleId="Imagecentre">
    <w:name w:val="Image centrée"/>
    <w:basedOn w:val="Normal"/>
    <w:next w:val="Normal"/>
    <w:qFormat/>
    <w:rsid w:val="004F18B7"/>
    <w:pPr>
      <w:spacing w:before="120" w:line="280" w:lineRule="atLeast"/>
      <w:jc w:val="center"/>
    </w:pPr>
    <w:rPr>
      <w:rFonts w:ascii="Calibri" w:hAnsi="Calibri"/>
      <w:sz w:val="20"/>
      <w:szCs w:val="20"/>
      <w:lang w:eastAsia="fr-FR"/>
    </w:rPr>
  </w:style>
  <w:style w:type="paragraph" w:customStyle="1" w:styleId="Liste3meniveau">
    <w:name w:val="Liste 3ème niveau"/>
    <w:basedOn w:val="Liste2meniveau"/>
    <w:qFormat/>
    <w:rsid w:val="004F18B7"/>
    <w:pPr>
      <w:numPr>
        <w:numId w:val="3"/>
      </w:numPr>
      <w:tabs>
        <w:tab w:val="num" w:pos="360"/>
      </w:tabs>
      <w:ind w:left="1068"/>
    </w:pPr>
  </w:style>
  <w:style w:type="paragraph" w:styleId="Lgende">
    <w:name w:val="caption"/>
    <w:aliases w:val="Beschriftung Char,Figure-caption,CAPTION,Figure-caption1,CAPTION1,Figure Caption1,Figure-caption2,CAPTION2,Figure Caption2,Figure-caption3,CAPTION3,Figure Caption3,Figure-caption4,CAPTION4,Figure Caption4,Figure-caption5,CAPTION5,Table Caption"/>
    <w:basedOn w:val="Normal"/>
    <w:next w:val="Normal"/>
    <w:link w:val="LgendeCar"/>
    <w:qFormat/>
    <w:rsid w:val="004F18B7"/>
    <w:pPr>
      <w:spacing w:before="120" w:after="120"/>
    </w:pPr>
    <w:rPr>
      <w:b/>
      <w:bCs/>
      <w:sz w:val="20"/>
      <w:szCs w:val="20"/>
    </w:rPr>
  </w:style>
  <w:style w:type="character" w:customStyle="1" w:styleId="LgendeCar">
    <w:name w:val="Légende Car"/>
    <w:aliases w:val="Beschriftung Char Car,Figure-caption Car,CAPTION Car,Figure-caption1 Car,CAPTION1 Car,Figure Caption1 Car,Figure-caption2 Car,CAPTION2 Car,Figure Caption2 Car,Figure-caption3 Car,CAPTION3 Car,Figure Caption3 Car,Figure-caption4 Car"/>
    <w:link w:val="Lgende"/>
    <w:rsid w:val="004F18B7"/>
    <w:rPr>
      <w:rFonts w:ascii="Times New Roman" w:eastAsia="Times New Roman" w:hAnsi="Times New Roman" w:cs="Times New Roman"/>
      <w:b/>
      <w:bCs/>
      <w:sz w:val="20"/>
      <w:szCs w:val="20"/>
      <w:lang w:eastAsia="ar-SA"/>
    </w:rPr>
  </w:style>
  <w:style w:type="character" w:styleId="Numrodepage">
    <w:name w:val="page number"/>
    <w:qFormat/>
    <w:rsid w:val="004F18B7"/>
    <w:rPr>
      <w:rFonts w:ascii="Arial" w:hAnsi="Arial" w:cs="Arial"/>
      <w:sz w:val="22"/>
      <w:szCs w:val="22"/>
      <w:lang w:val="fr-FR" w:eastAsia="ar-SA" w:bidi="ar-SA"/>
    </w:rPr>
  </w:style>
  <w:style w:type="paragraph" w:styleId="Titre">
    <w:name w:val="Title"/>
    <w:basedOn w:val="Normal"/>
    <w:next w:val="Sous-titre"/>
    <w:link w:val="TitreCar"/>
    <w:qFormat/>
    <w:rsid w:val="004F18B7"/>
    <w:pPr>
      <w:jc w:val="center"/>
    </w:pPr>
    <w:rPr>
      <w:b/>
      <w:bCs/>
    </w:rPr>
  </w:style>
  <w:style w:type="character" w:customStyle="1" w:styleId="TitreCar">
    <w:name w:val="Titre Car"/>
    <w:basedOn w:val="Policepardfaut"/>
    <w:link w:val="Titre"/>
    <w:rsid w:val="004F18B7"/>
    <w:rPr>
      <w:rFonts w:ascii="Times New Roman" w:eastAsia="Times New Roman" w:hAnsi="Times New Roman" w:cs="Times New Roman"/>
      <w:b/>
      <w:bCs/>
      <w:sz w:val="24"/>
      <w:szCs w:val="24"/>
      <w:lang w:eastAsia="ar-SA"/>
    </w:rPr>
  </w:style>
  <w:style w:type="paragraph" w:styleId="Sous-titre">
    <w:name w:val="Subtitle"/>
    <w:basedOn w:val="Normal"/>
    <w:next w:val="Corpsdetexte"/>
    <w:link w:val="Sous-titreCar"/>
    <w:qFormat/>
    <w:rsid w:val="004F18B7"/>
    <w:pPr>
      <w:keepNext/>
      <w:spacing w:before="240" w:after="120"/>
      <w:jc w:val="center"/>
    </w:pPr>
    <w:rPr>
      <w:rFonts w:eastAsia="Microsoft YaHei" w:cs="Mangal"/>
      <w:i/>
      <w:iCs/>
      <w:sz w:val="28"/>
      <w:szCs w:val="28"/>
    </w:rPr>
  </w:style>
  <w:style w:type="character" w:customStyle="1" w:styleId="Sous-titreCar">
    <w:name w:val="Sous-titre Car"/>
    <w:basedOn w:val="Policepardfaut"/>
    <w:link w:val="Sous-titre"/>
    <w:rsid w:val="004F18B7"/>
    <w:rPr>
      <w:rFonts w:ascii="Arial" w:eastAsia="Microsoft YaHei" w:hAnsi="Arial" w:cs="Mangal"/>
      <w:i/>
      <w:iCs/>
      <w:sz w:val="28"/>
      <w:szCs w:val="28"/>
      <w:lang w:eastAsia="ar-SA"/>
    </w:rPr>
  </w:style>
  <w:style w:type="paragraph" w:styleId="Corpsdetexte">
    <w:name w:val="Body Text"/>
    <w:aliases w:val=" Car Car Car, Car,Body Text - ERI,avec retrait niveau 1,Cdt,R&amp;S - Corps de texte,Corps de texte 1,Normal intend,intend,Body Text,EDS Question Text,Corps de texte2"/>
    <w:basedOn w:val="Normal"/>
    <w:link w:val="CorpsdetexteCar"/>
    <w:unhideWhenUsed/>
    <w:rsid w:val="004F18B7"/>
    <w:pPr>
      <w:spacing w:after="120"/>
    </w:pPr>
  </w:style>
  <w:style w:type="character" w:customStyle="1" w:styleId="CorpsdetexteCar">
    <w:name w:val="Corps de texte Car"/>
    <w:aliases w:val=" Car Car Car Car, Car Car,Body Text - ERI Car,avec retrait niveau 1 Car,Cdt Car,R&amp;S - Corps de texte Car,Corps de texte 1 Car,Normal intend Car,intend Car,Body Text Car,EDS Question Text Car,Corps de texte2 Car"/>
    <w:basedOn w:val="Policepardfaut"/>
    <w:link w:val="Corpsdetexte"/>
    <w:rsid w:val="004F18B7"/>
    <w:rPr>
      <w:rFonts w:ascii="Times New Roman" w:eastAsia="Times New Roman" w:hAnsi="Times New Roman" w:cs="Times New Roman"/>
      <w:sz w:val="24"/>
      <w:szCs w:val="24"/>
      <w:lang w:eastAsia="ar-SA"/>
    </w:rPr>
  </w:style>
  <w:style w:type="character" w:styleId="Accentuation">
    <w:name w:val="Emphasis"/>
    <w:uiPriority w:val="20"/>
    <w:qFormat/>
    <w:rsid w:val="004F18B7"/>
    <w:rPr>
      <w:i/>
      <w:iCs/>
    </w:rPr>
  </w:style>
  <w:style w:type="paragraph" w:styleId="Paragraphedeliste">
    <w:name w:val="List Paragraph"/>
    <w:basedOn w:val="Normal"/>
    <w:link w:val="ParagraphedelisteCar"/>
    <w:uiPriority w:val="34"/>
    <w:qFormat/>
    <w:rsid w:val="004F18B7"/>
    <w:pPr>
      <w:spacing w:before="120" w:line="280" w:lineRule="atLeast"/>
      <w:ind w:left="720"/>
      <w:contextualSpacing/>
    </w:pPr>
    <w:rPr>
      <w:rFonts w:ascii="Calibri" w:hAnsi="Calibri"/>
      <w:sz w:val="20"/>
      <w:szCs w:val="20"/>
      <w:lang w:eastAsia="en-US"/>
    </w:rPr>
  </w:style>
  <w:style w:type="character" w:customStyle="1" w:styleId="ParagraphedelisteCar">
    <w:name w:val="Paragraphe de liste Car"/>
    <w:link w:val="Paragraphedeliste"/>
    <w:uiPriority w:val="34"/>
    <w:locked/>
    <w:rsid w:val="004F18B7"/>
    <w:rPr>
      <w:rFonts w:ascii="Calibri" w:eastAsia="Times New Roman" w:hAnsi="Calibri" w:cs="Times New Roman"/>
      <w:sz w:val="20"/>
      <w:szCs w:val="20"/>
    </w:rPr>
  </w:style>
  <w:style w:type="character" w:customStyle="1" w:styleId="CarCar">
    <w:name w:val="Car Car"/>
    <w:rsid w:val="004F18B7"/>
    <w:rPr>
      <w:sz w:val="24"/>
      <w:szCs w:val="22"/>
      <w:lang w:val="fr-FR" w:eastAsia="ar-SA" w:bidi="ar-SA"/>
    </w:rPr>
  </w:style>
  <w:style w:type="character" w:customStyle="1" w:styleId="Car1">
    <w:name w:val="Car1"/>
    <w:rsid w:val="004F18B7"/>
    <w:rPr>
      <w:b/>
      <w:bCs/>
    </w:rPr>
  </w:style>
  <w:style w:type="character" w:customStyle="1" w:styleId="Car2">
    <w:name w:val="Car2"/>
    <w:rsid w:val="004F18B7"/>
    <w:rPr>
      <w:rFonts w:ascii="Tahoma" w:hAnsi="Tahoma" w:cs="Tahoma"/>
      <w:sz w:val="16"/>
      <w:szCs w:val="16"/>
    </w:rPr>
  </w:style>
  <w:style w:type="character" w:customStyle="1" w:styleId="Policepardfaut1">
    <w:name w:val="Police par défaut1"/>
    <w:rsid w:val="004F18B7"/>
  </w:style>
  <w:style w:type="character" w:customStyle="1" w:styleId="Car3">
    <w:name w:val="Car3"/>
    <w:rsid w:val="004F18B7"/>
  </w:style>
  <w:style w:type="paragraph" w:styleId="Textedebulles">
    <w:name w:val="Balloon Text"/>
    <w:basedOn w:val="Normal"/>
    <w:link w:val="TextedebullesCar"/>
    <w:uiPriority w:val="99"/>
    <w:semiHidden/>
    <w:unhideWhenUsed/>
    <w:rsid w:val="004F18B7"/>
    <w:rPr>
      <w:rFonts w:ascii="Tahoma" w:hAnsi="Tahoma" w:cs="Tahoma"/>
      <w:sz w:val="16"/>
      <w:szCs w:val="16"/>
    </w:rPr>
  </w:style>
  <w:style w:type="character" w:customStyle="1" w:styleId="TextedebullesCar">
    <w:name w:val="Texte de bulles Car"/>
    <w:basedOn w:val="Policepardfaut"/>
    <w:link w:val="Textedebulles"/>
    <w:uiPriority w:val="99"/>
    <w:semiHidden/>
    <w:rsid w:val="004F18B7"/>
    <w:rPr>
      <w:rFonts w:ascii="Tahoma" w:eastAsia="Times New Roman" w:hAnsi="Tahoma" w:cs="Tahoma"/>
      <w:sz w:val="16"/>
      <w:szCs w:val="16"/>
      <w:lang w:eastAsia="ar-SA"/>
    </w:rPr>
  </w:style>
  <w:style w:type="paragraph" w:styleId="En-tte">
    <w:name w:val="header"/>
    <w:aliases w:val="header odd,header odd1,header odd2,header,header odd3,header odd4,header odd5,header odd6,header1,header2,header3,header odd11,header odd21,header odd7,header4,header odd8,header odd9,header5,header odd12,header11,header21,header odd22"/>
    <w:basedOn w:val="Normal"/>
    <w:link w:val="En-tteCar"/>
    <w:uiPriority w:val="99"/>
    <w:unhideWhenUsed/>
    <w:rsid w:val="004F18B7"/>
    <w:pPr>
      <w:tabs>
        <w:tab w:val="center" w:pos="4536"/>
        <w:tab w:val="right" w:pos="9072"/>
      </w:tabs>
    </w:pPr>
  </w:style>
  <w:style w:type="character" w:customStyle="1" w:styleId="En-tteCar">
    <w:name w:val="En-tête Car"/>
    <w:aliases w:val="header odd Car,header odd1 Car,header odd2 Car,header Car,header odd3 Car,header odd4 Car,header odd5 Car,header odd6 Car,header1 Car,header2 Car,header3 Car,header odd11 Car,header odd21 Car,header odd7 Car,header4 Car,header odd8 Car"/>
    <w:basedOn w:val="Policepardfaut"/>
    <w:link w:val="En-tte"/>
    <w:uiPriority w:val="99"/>
    <w:rsid w:val="004F18B7"/>
    <w:rPr>
      <w:rFonts w:ascii="Times New Roman" w:eastAsia="Times New Roman" w:hAnsi="Times New Roman" w:cs="Times New Roman"/>
      <w:sz w:val="24"/>
      <w:szCs w:val="24"/>
      <w:lang w:eastAsia="ar-SA"/>
    </w:rPr>
  </w:style>
  <w:style w:type="paragraph" w:styleId="Pieddepage">
    <w:name w:val="footer"/>
    <w:basedOn w:val="Normal"/>
    <w:link w:val="PieddepageCar"/>
    <w:uiPriority w:val="99"/>
    <w:unhideWhenUsed/>
    <w:rsid w:val="004F18B7"/>
    <w:pPr>
      <w:tabs>
        <w:tab w:val="center" w:pos="4536"/>
        <w:tab w:val="right" w:pos="9072"/>
      </w:tabs>
    </w:pPr>
  </w:style>
  <w:style w:type="character" w:customStyle="1" w:styleId="PieddepageCar">
    <w:name w:val="Pied de page Car"/>
    <w:basedOn w:val="Policepardfaut"/>
    <w:link w:val="Pieddepage"/>
    <w:uiPriority w:val="99"/>
    <w:rsid w:val="004F18B7"/>
    <w:rPr>
      <w:rFonts w:ascii="Times New Roman" w:eastAsia="Times New Roman" w:hAnsi="Times New Roman" w:cs="Times New Roman"/>
      <w:sz w:val="24"/>
      <w:szCs w:val="24"/>
      <w:lang w:eastAsia="ar-SA"/>
    </w:rPr>
  </w:style>
  <w:style w:type="paragraph" w:customStyle="1" w:styleId="Pieddepage1">
    <w:name w:val="Pied de page1"/>
    <w:basedOn w:val="Normal"/>
    <w:rsid w:val="004F18B7"/>
    <w:pPr>
      <w:tabs>
        <w:tab w:val="center" w:pos="4536"/>
        <w:tab w:val="right" w:pos="9072"/>
      </w:tabs>
      <w:jc w:val="left"/>
    </w:pPr>
    <w:rPr>
      <w:color w:val="00000A"/>
      <w:sz w:val="20"/>
      <w:szCs w:val="20"/>
    </w:rPr>
  </w:style>
  <w:style w:type="paragraph" w:styleId="TM1">
    <w:name w:val="toc 1"/>
    <w:basedOn w:val="Normal"/>
    <w:next w:val="Normal"/>
    <w:autoRedefine/>
    <w:uiPriority w:val="39"/>
    <w:unhideWhenUsed/>
    <w:rsid w:val="004F18B7"/>
    <w:pPr>
      <w:spacing w:after="100"/>
    </w:pPr>
  </w:style>
  <w:style w:type="character" w:styleId="Lienhypertexte">
    <w:name w:val="Hyperlink"/>
    <w:basedOn w:val="Policepardfaut"/>
    <w:uiPriority w:val="99"/>
    <w:unhideWhenUsed/>
    <w:rsid w:val="004F18B7"/>
    <w:rPr>
      <w:color w:val="0563C1" w:themeColor="hyperlink"/>
      <w:u w:val="single"/>
    </w:rPr>
  </w:style>
  <w:style w:type="paragraph" w:customStyle="1" w:styleId="1texte-text">
    <w:name w:val="&gt;1: texte-text"/>
    <w:basedOn w:val="Normal"/>
    <w:rsid w:val="004F18B7"/>
    <w:pPr>
      <w:spacing w:before="50" w:after="50" w:line="280" w:lineRule="exact"/>
    </w:pPr>
    <w:rPr>
      <w:sz w:val="20"/>
      <w:szCs w:val="20"/>
      <w:lang w:eastAsia="fr-FR"/>
    </w:rPr>
  </w:style>
  <w:style w:type="paragraph" w:styleId="TM2">
    <w:name w:val="toc 2"/>
    <w:basedOn w:val="Normal"/>
    <w:next w:val="Normal"/>
    <w:autoRedefine/>
    <w:uiPriority w:val="39"/>
    <w:unhideWhenUsed/>
    <w:rsid w:val="004F18B7"/>
    <w:pPr>
      <w:spacing w:after="100"/>
      <w:ind w:left="240"/>
    </w:pPr>
  </w:style>
  <w:style w:type="paragraph" w:styleId="Tabledesillustrations">
    <w:name w:val="table of figures"/>
    <w:basedOn w:val="Normal"/>
    <w:next w:val="Normal"/>
    <w:uiPriority w:val="99"/>
    <w:unhideWhenUsed/>
    <w:rsid w:val="004F18B7"/>
  </w:style>
  <w:style w:type="paragraph" w:styleId="Rvision">
    <w:name w:val="Revision"/>
    <w:hidden/>
    <w:uiPriority w:val="99"/>
    <w:semiHidden/>
    <w:rsid w:val="004F18B7"/>
    <w:pPr>
      <w:spacing w:after="0" w:line="240" w:lineRule="auto"/>
    </w:pPr>
    <w:rPr>
      <w:rFonts w:ascii="Times New Roman" w:eastAsia="Times New Roman" w:hAnsi="Times New Roman" w:cs="Times New Roman"/>
      <w:sz w:val="24"/>
      <w:szCs w:val="24"/>
      <w:lang w:eastAsia="ar-SA"/>
    </w:rPr>
  </w:style>
  <w:style w:type="character" w:styleId="Textedelespacerserv">
    <w:name w:val="Placeholder Text"/>
    <w:basedOn w:val="Policepardfaut"/>
    <w:uiPriority w:val="99"/>
    <w:semiHidden/>
    <w:rsid w:val="004F18B7"/>
    <w:rPr>
      <w:color w:val="808080"/>
    </w:rPr>
  </w:style>
  <w:style w:type="paragraph" w:styleId="TM3">
    <w:name w:val="toc 3"/>
    <w:basedOn w:val="Normal"/>
    <w:next w:val="Normal"/>
    <w:autoRedefine/>
    <w:uiPriority w:val="39"/>
    <w:unhideWhenUsed/>
    <w:rsid w:val="004F18B7"/>
    <w:pPr>
      <w:spacing w:after="100"/>
      <w:ind w:left="480"/>
    </w:pPr>
  </w:style>
  <w:style w:type="character" w:customStyle="1" w:styleId="celluletableauCar">
    <w:name w:val="cellule_tableau Car"/>
    <w:link w:val="celluletableau"/>
    <w:locked/>
    <w:rsid w:val="004F18B7"/>
  </w:style>
  <w:style w:type="paragraph" w:customStyle="1" w:styleId="celluletableau">
    <w:name w:val="cellule_tableau"/>
    <w:basedOn w:val="Normal"/>
    <w:link w:val="celluletableauCar"/>
    <w:qFormat/>
    <w:rsid w:val="004F18B7"/>
    <w:pPr>
      <w:keepNext/>
      <w:keepLines/>
      <w:ind w:left="113" w:right="113"/>
    </w:pPr>
    <w:rPr>
      <w:rFonts w:asciiTheme="minorHAnsi" w:eastAsiaTheme="minorHAnsi" w:hAnsiTheme="minorHAnsi" w:cstheme="minorBidi"/>
      <w:lang w:eastAsia="en-US"/>
    </w:rPr>
  </w:style>
  <w:style w:type="character" w:customStyle="1" w:styleId="entetetableauCar">
    <w:name w:val="entete_tableau Car"/>
    <w:link w:val="entetetableau"/>
    <w:locked/>
    <w:rsid w:val="004F18B7"/>
    <w:rPr>
      <w:b/>
      <w:color w:val="FFFFFF"/>
    </w:rPr>
  </w:style>
  <w:style w:type="paragraph" w:customStyle="1" w:styleId="entetetableau">
    <w:name w:val="entete_tableau"/>
    <w:basedOn w:val="celluletableau"/>
    <w:link w:val="entetetableauCar"/>
    <w:qFormat/>
    <w:rsid w:val="004F18B7"/>
    <w:pPr>
      <w:spacing w:before="40" w:after="40"/>
    </w:pPr>
    <w:rPr>
      <w:b/>
      <w:color w:val="FFFFFF"/>
    </w:rPr>
  </w:style>
  <w:style w:type="paragraph" w:customStyle="1" w:styleId="Lgende1">
    <w:name w:val="Légende1"/>
    <w:basedOn w:val="Normal"/>
    <w:next w:val="Normal"/>
    <w:uiPriority w:val="35"/>
    <w:qFormat/>
    <w:rsid w:val="004F18B7"/>
    <w:pPr>
      <w:spacing w:before="120" w:after="120" w:line="280" w:lineRule="atLeast"/>
      <w:jc w:val="center"/>
    </w:pPr>
    <w:rPr>
      <w:rFonts w:ascii="Calibri" w:hAnsi="Calibri"/>
      <w:b/>
      <w:bCs/>
      <w:color w:val="4B2882"/>
      <w:sz w:val="20"/>
      <w:szCs w:val="20"/>
      <w:lang w:eastAsia="fr-FR"/>
    </w:rPr>
  </w:style>
  <w:style w:type="character" w:customStyle="1" w:styleId="WW8Num2z8">
    <w:name w:val="WW8Num2z8"/>
    <w:rsid w:val="004F18B7"/>
  </w:style>
  <w:style w:type="paragraph" w:customStyle="1" w:styleId="Default">
    <w:name w:val="Default"/>
    <w:rsid w:val="004F18B7"/>
    <w:pPr>
      <w:autoSpaceDE w:val="0"/>
      <w:autoSpaceDN w:val="0"/>
      <w:adjustRightInd w:val="0"/>
      <w:spacing w:after="0" w:line="240" w:lineRule="auto"/>
    </w:pPr>
    <w:rPr>
      <w:rFonts w:ascii="Arial" w:eastAsia="Times New Roman" w:hAnsi="Arial" w:cs="Arial"/>
      <w:color w:val="000000"/>
      <w:sz w:val="24"/>
      <w:szCs w:val="24"/>
      <w:lang w:eastAsia="fr-FR"/>
    </w:rPr>
  </w:style>
  <w:style w:type="table" w:styleId="Grilledutableau">
    <w:name w:val="Table Grid"/>
    <w:basedOn w:val="TableauNormal"/>
    <w:uiPriority w:val="39"/>
    <w:rsid w:val="004F1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4F18B7"/>
    <w:rPr>
      <w:sz w:val="16"/>
      <w:szCs w:val="16"/>
    </w:rPr>
  </w:style>
  <w:style w:type="paragraph" w:styleId="Commentaire">
    <w:name w:val="annotation text"/>
    <w:basedOn w:val="Normal"/>
    <w:link w:val="CommentaireCar"/>
    <w:uiPriority w:val="99"/>
    <w:unhideWhenUsed/>
    <w:rsid w:val="004F18B7"/>
    <w:rPr>
      <w:sz w:val="20"/>
      <w:szCs w:val="20"/>
    </w:rPr>
  </w:style>
  <w:style w:type="character" w:customStyle="1" w:styleId="CommentaireCar">
    <w:name w:val="Commentaire Car"/>
    <w:basedOn w:val="Policepardfaut"/>
    <w:link w:val="Commentaire"/>
    <w:uiPriority w:val="99"/>
    <w:rsid w:val="004F18B7"/>
    <w:rPr>
      <w:rFonts w:ascii="Times New Roman" w:eastAsia="Times New Roman" w:hAnsi="Times New Roman" w:cs="Times New Roman"/>
      <w:sz w:val="20"/>
      <w:szCs w:val="20"/>
      <w:lang w:eastAsia="ar-SA"/>
    </w:rPr>
  </w:style>
  <w:style w:type="paragraph" w:styleId="Objetducommentaire">
    <w:name w:val="annotation subject"/>
    <w:basedOn w:val="Commentaire"/>
    <w:next w:val="Commentaire"/>
    <w:link w:val="ObjetducommentaireCar"/>
    <w:uiPriority w:val="99"/>
    <w:semiHidden/>
    <w:unhideWhenUsed/>
    <w:rsid w:val="004F18B7"/>
    <w:rPr>
      <w:b/>
      <w:bCs/>
    </w:rPr>
  </w:style>
  <w:style w:type="character" w:customStyle="1" w:styleId="ObjetducommentaireCar">
    <w:name w:val="Objet du commentaire Car"/>
    <w:basedOn w:val="CommentaireCar"/>
    <w:link w:val="Objetducommentaire"/>
    <w:uiPriority w:val="99"/>
    <w:semiHidden/>
    <w:rsid w:val="004F18B7"/>
    <w:rPr>
      <w:rFonts w:ascii="Times New Roman" w:eastAsia="Times New Roman" w:hAnsi="Times New Roman" w:cs="Times New Roman"/>
      <w:b/>
      <w:bCs/>
      <w:sz w:val="20"/>
      <w:szCs w:val="20"/>
      <w:lang w:eastAsia="ar-SA"/>
    </w:rPr>
  </w:style>
  <w:style w:type="paragraph" w:customStyle="1" w:styleId="Index">
    <w:name w:val="Index"/>
    <w:basedOn w:val="Normal"/>
    <w:rsid w:val="004F18B7"/>
    <w:pPr>
      <w:suppressLineNumbers/>
      <w:spacing w:after="120" w:line="280" w:lineRule="atLeast"/>
    </w:pPr>
    <w:rPr>
      <w:rFonts w:cs="Tahoma"/>
      <w:sz w:val="20"/>
      <w:szCs w:val="20"/>
    </w:rPr>
  </w:style>
  <w:style w:type="character" w:styleId="Lienhypertextesuivivisit">
    <w:name w:val="FollowedHyperlink"/>
    <w:basedOn w:val="Policepardfaut"/>
    <w:uiPriority w:val="99"/>
    <w:semiHidden/>
    <w:unhideWhenUsed/>
    <w:rsid w:val="00EB70CC"/>
    <w:rPr>
      <w:color w:val="954F72" w:themeColor="followedHyperlink"/>
      <w:u w:val="single"/>
    </w:rPr>
  </w:style>
  <w:style w:type="paragraph" w:styleId="Notedebasdepage">
    <w:name w:val="footnote text"/>
    <w:basedOn w:val="Normal"/>
    <w:link w:val="NotedebasdepageCar"/>
    <w:unhideWhenUsed/>
    <w:rsid w:val="00094A48"/>
    <w:rPr>
      <w:sz w:val="20"/>
      <w:szCs w:val="20"/>
    </w:rPr>
  </w:style>
  <w:style w:type="character" w:customStyle="1" w:styleId="NotedebasdepageCar">
    <w:name w:val="Note de bas de page Car"/>
    <w:basedOn w:val="Policepardfaut"/>
    <w:link w:val="Notedebasdepage"/>
    <w:rsid w:val="00094A48"/>
    <w:rPr>
      <w:rFonts w:ascii="Times New Roman" w:eastAsia="Times New Roman" w:hAnsi="Times New Roman" w:cs="Times New Roman"/>
      <w:sz w:val="20"/>
      <w:szCs w:val="20"/>
      <w:lang w:eastAsia="ar-SA"/>
    </w:rPr>
  </w:style>
  <w:style w:type="character" w:styleId="Appelnotedebasdep">
    <w:name w:val="footnote reference"/>
    <w:basedOn w:val="Policepardfaut"/>
    <w:semiHidden/>
    <w:unhideWhenUsed/>
    <w:rsid w:val="00094A48"/>
    <w:rPr>
      <w:vertAlign w:val="superscript"/>
    </w:rPr>
  </w:style>
  <w:style w:type="table" w:customStyle="1" w:styleId="TableauGrille5Fonc-Accentuation51">
    <w:name w:val="Tableau Grille 5 Foncé - Accentuation 51"/>
    <w:basedOn w:val="TableauNormal"/>
    <w:uiPriority w:val="50"/>
    <w:rsid w:val="00B24E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ansinterligne">
    <w:name w:val="No Spacing"/>
    <w:uiPriority w:val="1"/>
    <w:qFormat/>
    <w:rsid w:val="00F32083"/>
    <w:pPr>
      <w:spacing w:after="0" w:line="240" w:lineRule="auto"/>
      <w:jc w:val="both"/>
    </w:pPr>
    <w:rPr>
      <w:rFonts w:ascii="Arial" w:eastAsia="Times New Roman" w:hAnsi="Arial" w:cs="Mangal"/>
      <w:szCs w:val="20"/>
      <w:lang w:eastAsia="zh-CN" w:bidi="hi-IN"/>
    </w:rPr>
  </w:style>
  <w:style w:type="paragraph" w:customStyle="1" w:styleId="ExigT">
    <w:name w:val="Exig_T"/>
    <w:basedOn w:val="Normal"/>
    <w:link w:val="ExigTCar"/>
    <w:autoRedefine/>
    <w:rsid w:val="00C5281B"/>
    <w:pPr>
      <w:tabs>
        <w:tab w:val="left" w:pos="709"/>
        <w:tab w:val="right" w:pos="993"/>
        <w:tab w:val="left" w:pos="1134"/>
      </w:tabs>
      <w:spacing w:before="120"/>
      <w:ind w:right="-6"/>
    </w:pPr>
    <w:rPr>
      <w:rFonts w:ascii="Times New Roman" w:hAnsi="Times New Roman" w:cs="Times New Roman"/>
      <w:lang w:eastAsia="fr-FR" w:bidi="ar-SA"/>
    </w:rPr>
  </w:style>
  <w:style w:type="character" w:customStyle="1" w:styleId="ExigTCar">
    <w:name w:val="Exig_T Car"/>
    <w:basedOn w:val="Policepardfaut"/>
    <w:link w:val="ExigT"/>
    <w:rsid w:val="00C5281B"/>
    <w:rPr>
      <w:rFonts w:ascii="Times New Roman" w:eastAsia="Times New Roman" w:hAnsi="Times New Roman" w:cs="Times New Roman"/>
      <w:lang w:eastAsia="fr-FR"/>
    </w:rPr>
  </w:style>
  <w:style w:type="paragraph" w:styleId="TM4">
    <w:name w:val="toc 4"/>
    <w:basedOn w:val="Normal"/>
    <w:next w:val="Normal"/>
    <w:autoRedefine/>
    <w:uiPriority w:val="39"/>
    <w:unhideWhenUsed/>
    <w:rsid w:val="00A560C8"/>
    <w:pPr>
      <w:spacing w:after="100" w:line="276" w:lineRule="auto"/>
      <w:ind w:left="660"/>
      <w:jc w:val="left"/>
    </w:pPr>
    <w:rPr>
      <w:rFonts w:asciiTheme="minorHAnsi" w:eastAsiaTheme="minorEastAsia" w:hAnsiTheme="minorHAnsi" w:cstheme="minorBidi"/>
      <w:lang w:eastAsia="fr-FR" w:bidi="ar-SA"/>
    </w:rPr>
  </w:style>
  <w:style w:type="paragraph" w:styleId="TM5">
    <w:name w:val="toc 5"/>
    <w:basedOn w:val="Normal"/>
    <w:next w:val="Normal"/>
    <w:autoRedefine/>
    <w:uiPriority w:val="39"/>
    <w:unhideWhenUsed/>
    <w:rsid w:val="00A560C8"/>
    <w:pPr>
      <w:spacing w:after="100" w:line="276" w:lineRule="auto"/>
      <w:ind w:left="880"/>
      <w:jc w:val="left"/>
    </w:pPr>
    <w:rPr>
      <w:rFonts w:asciiTheme="minorHAnsi" w:eastAsiaTheme="minorEastAsia" w:hAnsiTheme="minorHAnsi" w:cstheme="minorBidi"/>
      <w:lang w:eastAsia="fr-FR" w:bidi="ar-SA"/>
    </w:rPr>
  </w:style>
  <w:style w:type="paragraph" w:styleId="TM6">
    <w:name w:val="toc 6"/>
    <w:basedOn w:val="Normal"/>
    <w:next w:val="Normal"/>
    <w:autoRedefine/>
    <w:uiPriority w:val="39"/>
    <w:unhideWhenUsed/>
    <w:rsid w:val="00A560C8"/>
    <w:pPr>
      <w:spacing w:after="100" w:line="276" w:lineRule="auto"/>
      <w:ind w:left="1100"/>
      <w:jc w:val="left"/>
    </w:pPr>
    <w:rPr>
      <w:rFonts w:asciiTheme="minorHAnsi" w:eastAsiaTheme="minorEastAsia" w:hAnsiTheme="minorHAnsi" w:cstheme="minorBidi"/>
      <w:lang w:eastAsia="fr-FR" w:bidi="ar-SA"/>
    </w:rPr>
  </w:style>
  <w:style w:type="paragraph" w:styleId="TM7">
    <w:name w:val="toc 7"/>
    <w:basedOn w:val="Normal"/>
    <w:next w:val="Normal"/>
    <w:autoRedefine/>
    <w:uiPriority w:val="39"/>
    <w:unhideWhenUsed/>
    <w:rsid w:val="00A560C8"/>
    <w:pPr>
      <w:spacing w:after="100" w:line="276" w:lineRule="auto"/>
      <w:ind w:left="1320"/>
      <w:jc w:val="left"/>
    </w:pPr>
    <w:rPr>
      <w:rFonts w:asciiTheme="minorHAnsi" w:eastAsiaTheme="minorEastAsia" w:hAnsiTheme="minorHAnsi" w:cstheme="minorBidi"/>
      <w:lang w:eastAsia="fr-FR" w:bidi="ar-SA"/>
    </w:rPr>
  </w:style>
  <w:style w:type="paragraph" w:styleId="TM8">
    <w:name w:val="toc 8"/>
    <w:basedOn w:val="Normal"/>
    <w:next w:val="Normal"/>
    <w:autoRedefine/>
    <w:uiPriority w:val="39"/>
    <w:unhideWhenUsed/>
    <w:rsid w:val="00A560C8"/>
    <w:pPr>
      <w:spacing w:after="100" w:line="276" w:lineRule="auto"/>
      <w:ind w:left="1540"/>
      <w:jc w:val="left"/>
    </w:pPr>
    <w:rPr>
      <w:rFonts w:asciiTheme="minorHAnsi" w:eastAsiaTheme="minorEastAsia" w:hAnsiTheme="minorHAnsi" w:cstheme="minorBidi"/>
      <w:lang w:eastAsia="fr-FR" w:bidi="ar-SA"/>
    </w:rPr>
  </w:style>
  <w:style w:type="paragraph" w:styleId="TM9">
    <w:name w:val="toc 9"/>
    <w:basedOn w:val="Normal"/>
    <w:next w:val="Normal"/>
    <w:autoRedefine/>
    <w:uiPriority w:val="39"/>
    <w:unhideWhenUsed/>
    <w:rsid w:val="00A560C8"/>
    <w:pPr>
      <w:spacing w:after="100" w:line="276" w:lineRule="auto"/>
      <w:ind w:left="1760"/>
      <w:jc w:val="left"/>
    </w:pPr>
    <w:rPr>
      <w:rFonts w:asciiTheme="minorHAnsi" w:eastAsiaTheme="minorEastAsia" w:hAnsiTheme="minorHAnsi" w:cstheme="minorBidi"/>
      <w:lang w:eastAsia="fr-FR" w:bidi="ar-SA"/>
    </w:rPr>
  </w:style>
  <w:style w:type="character" w:styleId="Appeldenotedefin">
    <w:name w:val="endnote reference"/>
    <w:basedOn w:val="Policepardfaut"/>
    <w:rsid w:val="005603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05560">
      <w:bodyDiv w:val="1"/>
      <w:marLeft w:val="0"/>
      <w:marRight w:val="0"/>
      <w:marTop w:val="0"/>
      <w:marBottom w:val="0"/>
      <w:divBdr>
        <w:top w:val="none" w:sz="0" w:space="0" w:color="auto"/>
        <w:left w:val="none" w:sz="0" w:space="0" w:color="auto"/>
        <w:bottom w:val="none" w:sz="0" w:space="0" w:color="auto"/>
        <w:right w:val="none" w:sz="0" w:space="0" w:color="auto"/>
      </w:divBdr>
    </w:div>
    <w:div w:id="390421286">
      <w:bodyDiv w:val="1"/>
      <w:marLeft w:val="0"/>
      <w:marRight w:val="0"/>
      <w:marTop w:val="0"/>
      <w:marBottom w:val="0"/>
      <w:divBdr>
        <w:top w:val="none" w:sz="0" w:space="0" w:color="auto"/>
        <w:left w:val="none" w:sz="0" w:space="0" w:color="auto"/>
        <w:bottom w:val="none" w:sz="0" w:space="0" w:color="auto"/>
        <w:right w:val="none" w:sz="0" w:space="0" w:color="auto"/>
      </w:divBdr>
    </w:div>
    <w:div w:id="504324478">
      <w:bodyDiv w:val="1"/>
      <w:marLeft w:val="0"/>
      <w:marRight w:val="0"/>
      <w:marTop w:val="0"/>
      <w:marBottom w:val="0"/>
      <w:divBdr>
        <w:top w:val="none" w:sz="0" w:space="0" w:color="auto"/>
        <w:left w:val="none" w:sz="0" w:space="0" w:color="auto"/>
        <w:bottom w:val="none" w:sz="0" w:space="0" w:color="auto"/>
        <w:right w:val="none" w:sz="0" w:space="0" w:color="auto"/>
      </w:divBdr>
    </w:div>
    <w:div w:id="807011506">
      <w:bodyDiv w:val="1"/>
      <w:marLeft w:val="0"/>
      <w:marRight w:val="0"/>
      <w:marTop w:val="0"/>
      <w:marBottom w:val="0"/>
      <w:divBdr>
        <w:top w:val="none" w:sz="0" w:space="0" w:color="auto"/>
        <w:left w:val="none" w:sz="0" w:space="0" w:color="auto"/>
        <w:bottom w:val="none" w:sz="0" w:space="0" w:color="auto"/>
        <w:right w:val="none" w:sz="0" w:space="0" w:color="auto"/>
      </w:divBdr>
    </w:div>
    <w:div w:id="920649876">
      <w:bodyDiv w:val="1"/>
      <w:marLeft w:val="0"/>
      <w:marRight w:val="0"/>
      <w:marTop w:val="0"/>
      <w:marBottom w:val="0"/>
      <w:divBdr>
        <w:top w:val="none" w:sz="0" w:space="0" w:color="auto"/>
        <w:left w:val="none" w:sz="0" w:space="0" w:color="auto"/>
        <w:bottom w:val="none" w:sz="0" w:space="0" w:color="auto"/>
        <w:right w:val="none" w:sz="0" w:space="0" w:color="auto"/>
      </w:divBdr>
    </w:div>
    <w:div w:id="1007557528">
      <w:bodyDiv w:val="1"/>
      <w:marLeft w:val="0"/>
      <w:marRight w:val="0"/>
      <w:marTop w:val="0"/>
      <w:marBottom w:val="0"/>
      <w:divBdr>
        <w:top w:val="none" w:sz="0" w:space="0" w:color="auto"/>
        <w:left w:val="none" w:sz="0" w:space="0" w:color="auto"/>
        <w:bottom w:val="none" w:sz="0" w:space="0" w:color="auto"/>
        <w:right w:val="none" w:sz="0" w:space="0" w:color="auto"/>
      </w:divBdr>
    </w:div>
    <w:div w:id="1472016281">
      <w:bodyDiv w:val="1"/>
      <w:marLeft w:val="0"/>
      <w:marRight w:val="0"/>
      <w:marTop w:val="0"/>
      <w:marBottom w:val="0"/>
      <w:divBdr>
        <w:top w:val="none" w:sz="0" w:space="0" w:color="auto"/>
        <w:left w:val="none" w:sz="0" w:space="0" w:color="auto"/>
        <w:bottom w:val="none" w:sz="0" w:space="0" w:color="auto"/>
        <w:right w:val="none" w:sz="0" w:space="0" w:color="auto"/>
      </w:divBdr>
    </w:div>
    <w:div w:id="1815564966">
      <w:bodyDiv w:val="1"/>
      <w:marLeft w:val="0"/>
      <w:marRight w:val="0"/>
      <w:marTop w:val="0"/>
      <w:marBottom w:val="0"/>
      <w:divBdr>
        <w:top w:val="none" w:sz="0" w:space="0" w:color="auto"/>
        <w:left w:val="none" w:sz="0" w:space="0" w:color="auto"/>
        <w:bottom w:val="none" w:sz="0" w:space="0" w:color="auto"/>
        <w:right w:val="none" w:sz="0" w:space="0" w:color="auto"/>
      </w:divBdr>
    </w:div>
    <w:div w:id="2070574715">
      <w:bodyDiv w:val="1"/>
      <w:marLeft w:val="0"/>
      <w:marRight w:val="0"/>
      <w:marTop w:val="0"/>
      <w:marBottom w:val="0"/>
      <w:divBdr>
        <w:top w:val="none" w:sz="0" w:space="0" w:color="auto"/>
        <w:left w:val="none" w:sz="0" w:space="0" w:color="auto"/>
        <w:bottom w:val="none" w:sz="0" w:space="0" w:color="auto"/>
        <w:right w:val="none" w:sz="0" w:space="0" w:color="auto"/>
      </w:divBdr>
    </w:div>
    <w:div w:id="210452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28" Type="http://schemas.microsoft.com/office/2011/relationships/commentsExtended" Target="commentsExtended.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F8986-F67F-4B72-9403-39679EFB8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20</Pages>
  <Words>5180</Words>
  <Characters>28492</Characters>
  <Application>Microsoft Office Word</Application>
  <DocSecurity>0</DocSecurity>
  <Lines>237</Lines>
  <Paragraphs>67</Paragraphs>
  <ScaleCrop>false</ScaleCrop>
  <HeadingPairs>
    <vt:vector size="2" baseType="variant">
      <vt:variant>
        <vt:lpstr>Titre</vt:lpstr>
      </vt:variant>
      <vt:variant>
        <vt:i4>1</vt:i4>
      </vt:variant>
    </vt:vector>
  </HeadingPairs>
  <TitlesOfParts>
    <vt:vector size="1" baseType="lpstr">
      <vt:lpstr/>
    </vt:vector>
  </TitlesOfParts>
  <Company>ONERA</Company>
  <LinksUpToDate>false</LinksUpToDate>
  <CharactersWithSpaces>33605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BARBU Corentin</dc:creator>
  <cp:lastModifiedBy>fweissge</cp:lastModifiedBy>
  <cp:revision>22</cp:revision>
  <cp:lastPrinted>2018-11-19T13:50:00Z</cp:lastPrinted>
  <dcterms:created xsi:type="dcterms:W3CDTF">2020-03-20T17:55:00Z</dcterms:created>
  <dcterms:modified xsi:type="dcterms:W3CDTF">2020-04-03T11:44:00Z</dcterms:modified>
</cp:coreProperties>
</file>